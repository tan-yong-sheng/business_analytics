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1A38" w14:textId="77777777" w:rsidR="00F035EC" w:rsidRPr="00D7502C" w:rsidRDefault="00F035EC" w:rsidP="00D7502C">
      <w:pPr>
        <w:pStyle w:val="Heading1"/>
      </w:pPr>
    </w:p>
    <w:p w14:paraId="07ADA4B9" w14:textId="77777777" w:rsidR="00F035EC"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5 Assignment - SQL Insight Generation</w:t>
      </w:r>
    </w:p>
    <w:p w14:paraId="2B950089" w14:textId="77777777" w:rsidR="00F035EC" w:rsidRDefault="00000000">
      <w:pPr>
        <w:pStyle w:val="Heading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Instructions</w:t>
      </w:r>
    </w:p>
    <w:p w14:paraId="0E424B82"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You can take help from the lecture notes to revise the concepts that we have covered</w:t>
      </w:r>
    </w:p>
    <w:p w14:paraId="2057757F"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Choose the best suitable answer and submit the word document</w:t>
      </w:r>
    </w:p>
    <w:p w14:paraId="5643569D"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You have been provided a csv file named “Top 2000 Universities of the World.csv”, this is your dataset for this assignment.</w:t>
      </w:r>
    </w:p>
    <w:p w14:paraId="705E97D4"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For these questions, you need to work on Google BigQuery and answer the questions in this document.</w:t>
      </w:r>
    </w:p>
    <w:p w14:paraId="77F39533"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To get started with the assignment, you need to create a database and dataset in Google BigQuery using the csv file provided to you as a dataset. (You can take help from the Hands On exercise video from lectures)</w:t>
      </w:r>
    </w:p>
    <w:p w14:paraId="56AFC907"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For each question, apart from answering the questions, please also paste a screenshot of the SQL with the SQL output, as a proof of your work.</w:t>
      </w:r>
    </w:p>
    <w:p w14:paraId="30BFE2FE" w14:textId="77777777" w:rsidR="00F035EC" w:rsidRDefault="00000000" w:rsidP="00D7502C">
      <w:pPr>
        <w:numPr>
          <w:ilvl w:val="0"/>
          <w:numId w:val="8"/>
        </w:numPr>
        <w:rPr>
          <w:rFonts w:ascii="Source Sans Pro" w:eastAsia="Source Sans Pro" w:hAnsi="Source Sans Pro" w:cs="Source Sans Pro"/>
        </w:rPr>
      </w:pPr>
      <w:r>
        <w:rPr>
          <w:rFonts w:ascii="Source Sans Pro" w:eastAsia="Source Sans Pro" w:hAnsi="Source Sans Pro" w:cs="Source Sans Pro"/>
        </w:rPr>
        <w:t>Please submit the assignment through TalentLabs Learning System. You will need to submit this word document.</w:t>
      </w:r>
    </w:p>
    <w:p w14:paraId="4C73EEC2" w14:textId="77777777" w:rsidR="00F035EC" w:rsidRDefault="00F035EC">
      <w:pPr>
        <w:rPr>
          <w:rFonts w:ascii="Source Sans Pro" w:eastAsia="Source Sans Pro" w:hAnsi="Source Sans Pro" w:cs="Source Sans Pro"/>
          <w:b/>
        </w:rPr>
      </w:pPr>
    </w:p>
    <w:p w14:paraId="169B6311" w14:textId="77777777" w:rsidR="00F035EC" w:rsidRDefault="00000000">
      <w:pPr>
        <w:rPr>
          <w:rFonts w:ascii="Source Sans Pro" w:eastAsia="Source Sans Pro" w:hAnsi="Source Sans Pro" w:cs="Source Sans Pro"/>
          <w:b/>
        </w:rPr>
      </w:pPr>
      <w:r>
        <w:br w:type="page"/>
      </w:r>
    </w:p>
    <w:p w14:paraId="62344DCD" w14:textId="77777777" w:rsidR="00F035EC" w:rsidRDefault="00F035EC">
      <w:pPr>
        <w:rPr>
          <w:rFonts w:ascii="Source Sans Pro" w:eastAsia="Source Sans Pro" w:hAnsi="Source Sans Pro" w:cs="Source Sans Pro"/>
          <w:b/>
        </w:rPr>
      </w:pPr>
    </w:p>
    <w:p w14:paraId="0B99AE62" w14:textId="77777777" w:rsidR="00F035EC" w:rsidRDefault="00000000">
      <w:pPr>
        <w:rPr>
          <w:rFonts w:ascii="Source Sans Pro" w:eastAsia="Source Sans Pro" w:hAnsi="Source Sans Pro" w:cs="Source Sans Pro"/>
          <w:b/>
        </w:rPr>
      </w:pPr>
      <w:r>
        <w:rPr>
          <w:rFonts w:ascii="Source Sans Pro" w:eastAsia="Source Sans Pro" w:hAnsi="Source Sans Pro" w:cs="Source Sans Pro"/>
          <w:b/>
        </w:rPr>
        <w:t>Question 1 (3 point):</w:t>
      </w:r>
    </w:p>
    <w:p w14:paraId="21C39136"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If you recall the SQL hands-on analysis video, you should remember that we need to create a table schema when we set up the data table before working on BigQuery.</w:t>
      </w:r>
    </w:p>
    <w:p w14:paraId="66A69384" w14:textId="77777777" w:rsidR="00F035EC" w:rsidRDefault="00F035EC">
      <w:pPr>
        <w:rPr>
          <w:rFonts w:ascii="Source Sans Pro" w:eastAsia="Source Sans Pro" w:hAnsi="Source Sans Pro" w:cs="Source Sans Pro"/>
        </w:rPr>
      </w:pPr>
    </w:p>
    <w:p w14:paraId="1F76130F" w14:textId="77777777" w:rsidR="00F035EC" w:rsidRDefault="00000000">
      <w:pPr>
        <w:shd w:val="clear" w:color="auto" w:fill="FFFFFF"/>
        <w:spacing w:after="160"/>
        <w:jc w:val="both"/>
        <w:rPr>
          <w:rFonts w:ascii="Source Sans Pro" w:eastAsia="Source Sans Pro" w:hAnsi="Source Sans Pro" w:cs="Source Sans Pro"/>
        </w:rPr>
      </w:pPr>
      <w:r>
        <w:rPr>
          <w:rFonts w:ascii="Source Sans Pro" w:eastAsia="Source Sans Pro" w:hAnsi="Source Sans Pro" w:cs="Source Sans Pro"/>
        </w:rPr>
        <w:t>What are the data types in your schema?</w:t>
      </w:r>
    </w:p>
    <w:tbl>
      <w:tblPr>
        <w:tblW w:w="9360" w:type="dxa"/>
        <w:tblLayout w:type="fixed"/>
        <w:tblLook w:val="0600" w:firstRow="0" w:lastRow="0" w:firstColumn="0" w:lastColumn="0" w:noHBand="1" w:noVBand="1"/>
      </w:tblPr>
      <w:tblGrid>
        <w:gridCol w:w="9360"/>
      </w:tblGrid>
      <w:tr w:rsidR="00F035EC" w14:paraId="6E06A474" w14:textId="77777777" w:rsidTr="00D7502C">
        <w:tc>
          <w:tcPr>
            <w:tcW w:w="9360" w:type="dxa"/>
          </w:tcPr>
          <w:p w14:paraId="0FC5F3B4" w14:textId="77777777" w:rsidR="00F035EC"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Types of all columns (2 points for the answers)</w:t>
            </w:r>
          </w:p>
          <w:p w14:paraId="3822FE48" w14:textId="77777777" w:rsidR="00F035EC" w:rsidRDefault="00F035EC">
            <w:pPr>
              <w:widowControl w:val="0"/>
              <w:tabs>
                <w:tab w:val="left" w:pos="2625"/>
              </w:tabs>
              <w:rPr>
                <w:rFonts w:ascii="Source Sans Pro" w:eastAsia="Source Sans Pro" w:hAnsi="Source Sans Pro" w:cs="Source Sans Pro"/>
              </w:rPr>
            </w:pPr>
          </w:p>
          <w:p w14:paraId="3181EB58" w14:textId="77777777" w:rsidR="00F115A8" w:rsidRDefault="000839E7">
            <w:pPr>
              <w:widowControl w:val="0"/>
              <w:tabs>
                <w:tab w:val="left" w:pos="2625"/>
              </w:tabs>
              <w:rPr>
                <w:rFonts w:ascii="Source Sans Pro" w:eastAsia="Source Sans Pro" w:hAnsi="Source Sans Pro" w:cs="Source Sans Pro"/>
              </w:rPr>
            </w:pPr>
            <w:r>
              <w:rPr>
                <w:noProof/>
              </w:rPr>
              <w:drawing>
                <wp:inline distT="0" distB="0" distL="0" distR="0" wp14:anchorId="1C4A6857" wp14:editId="6D918C92">
                  <wp:extent cx="3630440" cy="2336482"/>
                  <wp:effectExtent l="0" t="0" r="8255" b="6985"/>
                  <wp:docPr id="87240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03316" name=""/>
                          <pic:cNvPicPr/>
                        </pic:nvPicPr>
                        <pic:blipFill>
                          <a:blip r:embed="rId7"/>
                          <a:stretch>
                            <a:fillRect/>
                          </a:stretch>
                        </pic:blipFill>
                        <pic:spPr>
                          <a:xfrm>
                            <a:off x="0" y="0"/>
                            <a:ext cx="3637349" cy="2340929"/>
                          </a:xfrm>
                          <a:prstGeom prst="rect">
                            <a:avLst/>
                          </a:prstGeom>
                        </pic:spPr>
                      </pic:pic>
                    </a:graphicData>
                  </a:graphic>
                </wp:inline>
              </w:drawing>
            </w:r>
          </w:p>
          <w:p w14:paraId="6F3915AC" w14:textId="77777777" w:rsidR="00F035EC" w:rsidRDefault="00F035EC">
            <w:pPr>
              <w:widowControl w:val="0"/>
              <w:tabs>
                <w:tab w:val="left" w:pos="2625"/>
              </w:tabs>
              <w:rPr>
                <w:rFonts w:ascii="Source Sans Pro" w:eastAsia="Source Sans Pro" w:hAnsi="Source Sans Pro" w:cs="Source Sans Pro"/>
              </w:rPr>
            </w:pPr>
          </w:p>
          <w:p w14:paraId="7C014E22" w14:textId="77777777" w:rsidR="00F035EC" w:rsidRPr="00D7502C" w:rsidRDefault="00F035EC">
            <w:pPr>
              <w:widowControl w:val="0"/>
              <w:tabs>
                <w:tab w:val="left" w:pos="2625"/>
              </w:tabs>
              <w:rPr>
                <w:rFonts w:ascii="Source Sans Pro" w:hAnsi="Source Sans Pro"/>
              </w:rPr>
            </w:pPr>
          </w:p>
          <w:p w14:paraId="591F68DC"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SQL Query (1 point for the SQL query):</w:t>
            </w:r>
          </w:p>
          <w:p w14:paraId="2506992A" w14:textId="77777777" w:rsidR="00F035EC" w:rsidRDefault="00F035EC">
            <w:pPr>
              <w:widowControl w:val="0"/>
              <w:tabs>
                <w:tab w:val="left" w:pos="2625"/>
              </w:tabs>
              <w:rPr>
                <w:rFonts w:ascii="Source Sans Pro" w:eastAsia="Source Sans Pro" w:hAnsi="Source Sans Pro" w:cs="Source Sans Pro"/>
                <w:highlight w:val="white"/>
              </w:rPr>
            </w:pPr>
          </w:p>
          <w:tbl>
            <w:tblPr>
              <w:tblStyle w:val="TableGrid"/>
              <w:tblW w:w="0" w:type="auto"/>
              <w:tblLayout w:type="fixed"/>
              <w:tblLook w:val="04A0" w:firstRow="1" w:lastRow="0" w:firstColumn="1" w:lastColumn="0" w:noHBand="0" w:noVBand="1"/>
            </w:tblPr>
            <w:tblGrid>
              <w:gridCol w:w="9150"/>
            </w:tblGrid>
            <w:tr w:rsidR="000839E7" w14:paraId="2F6E90F2" w14:textId="77777777" w:rsidTr="00D7502C">
              <w:tc>
                <w:tcPr>
                  <w:tcW w:w="9150" w:type="dxa"/>
                </w:tcPr>
                <w:p w14:paraId="092EA08D" w14:textId="77777777" w:rsidR="000839E7" w:rsidRDefault="000839E7" w:rsidP="000839E7">
                  <w:pPr>
                    <w:widowControl w:val="0"/>
                    <w:tabs>
                      <w:tab w:val="left" w:pos="2625"/>
                    </w:tabs>
                    <w:rPr>
                      <w:rFonts w:ascii="Source Sans Pro" w:eastAsia="Source Sans Pro" w:hAnsi="Source Sans Pro" w:cs="Source Sans Pro"/>
                      <w:highlight w:val="white"/>
                    </w:rPr>
                  </w:pPr>
                </w:p>
                <w:p w14:paraId="5CD1EEDA" w14:textId="77777777" w:rsidR="000839E7" w:rsidRPr="000839E7" w:rsidRDefault="000839E7" w:rsidP="000839E7">
                  <w:pPr>
                    <w:widowControl w:val="0"/>
                    <w:tabs>
                      <w:tab w:val="left" w:pos="2625"/>
                    </w:tabs>
                    <w:rPr>
                      <w:rFonts w:ascii="Source Sans Pro" w:eastAsia="Source Sans Pro" w:hAnsi="Source Sans Pro" w:cs="Source Sans Pro"/>
                      <w:highlight w:val="white"/>
                      <w:lang w:val="en-MY"/>
                    </w:rPr>
                  </w:pPr>
                  <w:r w:rsidRPr="000839E7">
                    <w:rPr>
                      <w:rFonts w:ascii="Source Sans Pro" w:eastAsia="Source Sans Pro" w:hAnsi="Source Sans Pro" w:cs="Source Sans Pro"/>
                      <w:lang w:val="en-MY"/>
                    </w:rPr>
                    <w:t>SELECT column_name, data_type FROM</w:t>
                  </w:r>
                  <w:r w:rsidR="00A67877">
                    <w:rPr>
                      <w:rFonts w:ascii="Source Sans Pro" w:eastAsia="Source Sans Pro" w:hAnsi="Source Sans Pro" w:cs="Source Sans Pro"/>
                      <w:lang w:val="en-MY"/>
                    </w:rPr>
                    <w:t xml:space="preserve"> `</w:t>
                  </w:r>
                  <w:r w:rsidR="00A67877" w:rsidRPr="005741C7">
                    <w:rPr>
                      <w:rFonts w:ascii="Source Sans Pro" w:eastAsia="Source Sans Pro" w:hAnsi="Source Sans Pro" w:cs="Source Sans Pro"/>
                      <w:lang w:val="en-MY"/>
                    </w:rPr>
                    <w:t>striking-arbor-398510</w:t>
                  </w:r>
                  <w:r w:rsidRPr="000839E7">
                    <w:rPr>
                      <w:rFonts w:ascii="Source Sans Pro" w:eastAsia="Source Sans Pro" w:hAnsi="Source Sans Pro" w:cs="Source Sans Pro"/>
                      <w:lang w:val="en-MY"/>
                    </w:rPr>
                    <w:t>.university`.INFORMATION_SCHEMA.COLUMNS;</w:t>
                  </w:r>
                </w:p>
                <w:p w14:paraId="7CC512C9" w14:textId="77777777" w:rsidR="000839E7" w:rsidRPr="000839E7" w:rsidRDefault="000839E7">
                  <w:pPr>
                    <w:widowControl w:val="0"/>
                    <w:tabs>
                      <w:tab w:val="left" w:pos="2625"/>
                    </w:tabs>
                    <w:rPr>
                      <w:rFonts w:ascii="Source Sans Pro" w:eastAsia="Source Sans Pro" w:hAnsi="Source Sans Pro" w:cs="Source Sans Pro"/>
                      <w:highlight w:val="white"/>
                      <w:lang w:val="en-MY"/>
                    </w:rPr>
                  </w:pPr>
                </w:p>
              </w:tc>
            </w:tr>
          </w:tbl>
          <w:p w14:paraId="3FBB6B5B" w14:textId="77777777" w:rsidR="00F115A8" w:rsidRDefault="00F115A8">
            <w:pPr>
              <w:widowControl w:val="0"/>
              <w:tabs>
                <w:tab w:val="left" w:pos="2625"/>
              </w:tabs>
              <w:rPr>
                <w:rFonts w:ascii="Source Sans Pro" w:eastAsia="Source Sans Pro" w:hAnsi="Source Sans Pro" w:cs="Source Sans Pro"/>
                <w:highlight w:val="white"/>
              </w:rPr>
            </w:pPr>
          </w:p>
          <w:p w14:paraId="1B1E21E2" w14:textId="77777777" w:rsidR="00F035EC" w:rsidRDefault="00F035EC">
            <w:pPr>
              <w:widowControl w:val="0"/>
              <w:tabs>
                <w:tab w:val="left" w:pos="2625"/>
              </w:tabs>
              <w:rPr>
                <w:rFonts w:ascii="Source Sans Pro" w:eastAsia="Source Sans Pro" w:hAnsi="Source Sans Pro" w:cs="Source Sans Pro"/>
                <w:highlight w:val="white"/>
              </w:rPr>
            </w:pPr>
          </w:p>
        </w:tc>
      </w:tr>
    </w:tbl>
    <w:p w14:paraId="0FDFEFAD" w14:textId="77777777" w:rsidR="00F035EC" w:rsidRDefault="00F035EC">
      <w:pPr>
        <w:rPr>
          <w:rFonts w:ascii="Source Sans Pro" w:eastAsia="Source Sans Pro" w:hAnsi="Source Sans Pro" w:cs="Source Sans Pro"/>
        </w:rPr>
      </w:pPr>
    </w:p>
    <w:p w14:paraId="1CFA8B4E" w14:textId="77777777" w:rsidR="00F035EC" w:rsidRDefault="00000000">
      <w:pPr>
        <w:rPr>
          <w:rFonts w:ascii="Source Sans Pro" w:eastAsia="Source Sans Pro" w:hAnsi="Source Sans Pro" w:cs="Source Sans Pro"/>
          <w:b/>
        </w:rPr>
      </w:pPr>
      <w:r>
        <w:rPr>
          <w:rFonts w:ascii="Source Sans Pro" w:eastAsia="Source Sans Pro" w:hAnsi="Source Sans Pro" w:cs="Source Sans Pro"/>
          <w:b/>
        </w:rPr>
        <w:t>Question 2 (6 points):</w:t>
      </w:r>
    </w:p>
    <w:p w14:paraId="52BEDF70"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Data aggregation can help us in understanding how different groups of data compare to each other. In this exercise, we would like to understand which country is having the best ranking in terms of quality education.</w:t>
      </w:r>
    </w:p>
    <w:p w14:paraId="7F8EBD0D" w14:textId="77777777" w:rsidR="00F035EC" w:rsidRDefault="00F035EC">
      <w:pPr>
        <w:rPr>
          <w:rFonts w:ascii="Source Sans Pro" w:eastAsia="Source Sans Pro" w:hAnsi="Source Sans Pro" w:cs="Source Sans Pro"/>
        </w:rPr>
      </w:pPr>
    </w:p>
    <w:p w14:paraId="21F7951C"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 xml:space="preserve"> To achieve this, we can calculate the average”quality education” ranking of each country, and see which country is having the best or worst average ranking.</w:t>
      </w:r>
    </w:p>
    <w:p w14:paraId="3220108A" w14:textId="77777777" w:rsidR="00F035EC" w:rsidRDefault="00F035EC">
      <w:pPr>
        <w:rPr>
          <w:rFonts w:ascii="Source Sans Pro" w:eastAsia="Source Sans Pro" w:hAnsi="Source Sans Pro" w:cs="Source Sans Pro"/>
        </w:rPr>
      </w:pPr>
    </w:p>
    <w:p w14:paraId="13274EE9"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(Hint: you can do a group by, and you should ignore countries with no data on quality education ranking)</w:t>
      </w:r>
    </w:p>
    <w:p w14:paraId="660AECC6" w14:textId="77777777" w:rsidR="00F035EC" w:rsidRDefault="00F035EC">
      <w:pPr>
        <w:rPr>
          <w:rFonts w:ascii="Source Sans Pro" w:eastAsia="Source Sans Pro" w:hAnsi="Source Sans Pro" w:cs="Source Sans Pro"/>
        </w:rPr>
      </w:pPr>
    </w:p>
    <w:tbl>
      <w:tblPr>
        <w:tblW w:w="9360" w:type="dxa"/>
        <w:tblLayout w:type="fixed"/>
        <w:tblLook w:val="0600" w:firstRow="0" w:lastRow="0" w:firstColumn="0" w:lastColumn="0" w:noHBand="1" w:noVBand="1"/>
      </w:tblPr>
      <w:tblGrid>
        <w:gridCol w:w="9360"/>
      </w:tblGrid>
      <w:tr w:rsidR="00F035EC" w14:paraId="4D99F2EB" w14:textId="77777777" w:rsidTr="00D7502C">
        <w:tc>
          <w:tcPr>
            <w:tcW w:w="9360" w:type="dxa"/>
          </w:tcPr>
          <w:p w14:paraId="4C2A679B"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Top 3 countries in terms of quality education (2 points)</w:t>
            </w:r>
          </w:p>
          <w:p w14:paraId="11D592EF" w14:textId="23DED23B" w:rsidR="00F115A8" w:rsidRDefault="00F7287C">
            <w:pPr>
              <w:rPr>
                <w:rFonts w:ascii="Roboto" w:hAnsi="Roboto"/>
                <w:color w:val="000000"/>
                <w:sz w:val="18"/>
                <w:szCs w:val="18"/>
                <w:shd w:val="clear" w:color="auto" w:fill="FFFFFF"/>
              </w:rPr>
            </w:pPr>
            <w:r>
              <w:rPr>
                <w:noProof/>
              </w:rPr>
              <w:lastRenderedPageBreak/>
              <w:drawing>
                <wp:inline distT="0" distB="0" distL="0" distR="0" wp14:anchorId="3633E5EB" wp14:editId="5F071AEA">
                  <wp:extent cx="4348717" cy="997294"/>
                  <wp:effectExtent l="0" t="0" r="0" b="0"/>
                  <wp:docPr id="156420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00989" name=""/>
                          <pic:cNvPicPr/>
                        </pic:nvPicPr>
                        <pic:blipFill>
                          <a:blip r:embed="rId8"/>
                          <a:stretch>
                            <a:fillRect/>
                          </a:stretch>
                        </pic:blipFill>
                        <pic:spPr>
                          <a:xfrm>
                            <a:off x="0" y="0"/>
                            <a:ext cx="4355661" cy="998887"/>
                          </a:xfrm>
                          <a:prstGeom prst="rect">
                            <a:avLst/>
                          </a:prstGeom>
                        </pic:spPr>
                      </pic:pic>
                    </a:graphicData>
                  </a:graphic>
                </wp:inline>
              </w:drawing>
            </w:r>
          </w:p>
          <w:p w14:paraId="73678022" w14:textId="77777777" w:rsidR="00F035EC" w:rsidRDefault="00F035EC">
            <w:pPr>
              <w:rPr>
                <w:rFonts w:ascii="Source Sans Pro" w:eastAsia="Source Sans Pro" w:hAnsi="Source Sans Pro" w:cs="Source Sans Pro"/>
              </w:rPr>
            </w:pPr>
          </w:p>
          <w:p w14:paraId="64AB928F"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Last 3 countries in terms of quality education (2 points)</w:t>
            </w:r>
          </w:p>
          <w:p w14:paraId="25225BAE" w14:textId="5373FDB4" w:rsidR="00F115A8" w:rsidRDefault="00F7287C">
            <w:pPr>
              <w:rPr>
                <w:rFonts w:ascii="Source Sans Pro" w:eastAsia="Source Sans Pro" w:hAnsi="Source Sans Pro" w:cs="Source Sans Pro"/>
              </w:rPr>
            </w:pPr>
            <w:r>
              <w:rPr>
                <w:noProof/>
              </w:rPr>
              <w:drawing>
                <wp:inline distT="0" distB="0" distL="0" distR="0" wp14:anchorId="23D8BEEE" wp14:editId="624045E6">
                  <wp:extent cx="4348480" cy="1113635"/>
                  <wp:effectExtent l="0" t="0" r="0" b="0"/>
                  <wp:docPr id="63739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3490" name=""/>
                          <pic:cNvPicPr/>
                        </pic:nvPicPr>
                        <pic:blipFill>
                          <a:blip r:embed="rId9"/>
                          <a:stretch>
                            <a:fillRect/>
                          </a:stretch>
                        </pic:blipFill>
                        <pic:spPr>
                          <a:xfrm>
                            <a:off x="0" y="0"/>
                            <a:ext cx="4362278" cy="1117169"/>
                          </a:xfrm>
                          <a:prstGeom prst="rect">
                            <a:avLst/>
                          </a:prstGeom>
                        </pic:spPr>
                      </pic:pic>
                    </a:graphicData>
                  </a:graphic>
                </wp:inline>
              </w:drawing>
            </w:r>
          </w:p>
          <w:p w14:paraId="39706752" w14:textId="77777777" w:rsidR="00F035EC" w:rsidRDefault="00F035EC">
            <w:pPr>
              <w:rPr>
                <w:rFonts w:ascii="Source Sans Pro" w:eastAsia="Source Sans Pro" w:hAnsi="Source Sans Pro" w:cs="Source Sans Pro"/>
              </w:rPr>
            </w:pPr>
          </w:p>
          <w:p w14:paraId="283884BD"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SQL Query (2 points)</w:t>
            </w:r>
          </w:p>
          <w:p w14:paraId="1B49193C" w14:textId="77777777" w:rsidR="00F035EC" w:rsidRDefault="00F035EC">
            <w:pPr>
              <w:shd w:val="clear" w:color="auto" w:fill="FFFFFE"/>
              <w:spacing w:line="360" w:lineRule="auto"/>
              <w:rPr>
                <w:rFonts w:ascii="Roboto Mono" w:eastAsia="Roboto Mono" w:hAnsi="Roboto Mono" w:cs="Roboto Mono"/>
                <w:sz w:val="18"/>
                <w:szCs w:val="18"/>
              </w:rPr>
            </w:pPr>
          </w:p>
          <w:tbl>
            <w:tblPr>
              <w:tblStyle w:val="TableGrid"/>
              <w:tblW w:w="0" w:type="auto"/>
              <w:tblLayout w:type="fixed"/>
              <w:tblLook w:val="04A0" w:firstRow="1" w:lastRow="0" w:firstColumn="1" w:lastColumn="0" w:noHBand="0" w:noVBand="1"/>
            </w:tblPr>
            <w:tblGrid>
              <w:gridCol w:w="9150"/>
            </w:tblGrid>
            <w:tr w:rsidR="00655685" w14:paraId="2AAD15B6" w14:textId="77777777" w:rsidTr="00D7502C">
              <w:tc>
                <w:tcPr>
                  <w:tcW w:w="9150" w:type="dxa"/>
                </w:tcPr>
                <w:p w14:paraId="5E59CCB7" w14:textId="77777777" w:rsidR="00FF1AA9" w:rsidRDefault="00FF1AA9" w:rsidP="00FF1AA9">
                  <w:pPr>
                    <w:pStyle w:val="ListParagraph"/>
                    <w:numPr>
                      <w:ilvl w:val="0"/>
                      <w:numId w:val="9"/>
                    </w:numPr>
                    <w:spacing w:line="360" w:lineRule="auto"/>
                    <w:rPr>
                      <w:rFonts w:ascii="Roboto Mono" w:eastAsia="Roboto Mono" w:hAnsi="Roboto Mono" w:cs="Roboto Mono"/>
                      <w:sz w:val="18"/>
                      <w:szCs w:val="18"/>
                      <w:lang w:val="en-MY"/>
                    </w:rPr>
                  </w:pPr>
                  <w:r>
                    <w:rPr>
                      <w:rFonts w:ascii="Roboto Mono" w:eastAsia="Roboto Mono" w:hAnsi="Roboto Mono" w:cs="Roboto Mono"/>
                      <w:sz w:val="18"/>
                      <w:szCs w:val="18"/>
                      <w:lang w:val="en-MY"/>
                    </w:rPr>
                    <w:t>Top 3 countries in terms of quality education:</w:t>
                  </w:r>
                </w:p>
                <w:p w14:paraId="360F71FB" w14:textId="77777777" w:rsidR="00FF1AA9" w:rsidRPr="00FF1AA9" w:rsidRDefault="00FF1AA9" w:rsidP="00FF1AA9">
                  <w:pPr>
                    <w:spacing w:line="360" w:lineRule="auto"/>
                    <w:rPr>
                      <w:rFonts w:ascii="Roboto Mono" w:eastAsia="Roboto Mono" w:hAnsi="Roboto Mono" w:cs="Roboto Mono"/>
                      <w:sz w:val="18"/>
                      <w:szCs w:val="18"/>
                      <w:lang w:val="en-MY"/>
                    </w:rPr>
                  </w:pPr>
                </w:p>
                <w:p w14:paraId="09947A6F" w14:textId="77777777" w:rsidR="00A60821" w:rsidRPr="00A60821" w:rsidRDefault="00A60821" w:rsidP="00A60821">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SELECT country, ROUND(AVG(quality_of_education_rank),1) AS average_quality_education</w:t>
                  </w:r>
                </w:p>
                <w:p w14:paraId="2029BC68" w14:textId="77777777" w:rsidR="00A60821" w:rsidRPr="00A60821" w:rsidRDefault="00A60821" w:rsidP="00A60821">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FROM `</w:t>
                  </w:r>
                  <w:r w:rsidR="00852D46" w:rsidRPr="005741C7">
                    <w:rPr>
                      <w:rFonts w:ascii="Source Sans Pro" w:eastAsia="Source Sans Pro" w:hAnsi="Source Sans Pro" w:cs="Source Sans Pro"/>
                      <w:lang w:val="en-MY"/>
                    </w:rPr>
                    <w:t xml:space="preserve"> striking-arbor-398510</w:t>
                  </w:r>
                  <w:r w:rsidRPr="00A60821">
                    <w:rPr>
                      <w:rFonts w:ascii="Roboto Mono" w:eastAsia="Roboto Mono" w:hAnsi="Roboto Mono" w:cs="Roboto Mono"/>
                      <w:sz w:val="18"/>
                      <w:szCs w:val="18"/>
                      <w:lang w:val="en-MY"/>
                    </w:rPr>
                    <w:t>.university.student`</w:t>
                  </w:r>
                </w:p>
                <w:p w14:paraId="7C2DB194" w14:textId="77777777" w:rsidR="00A60821" w:rsidRDefault="00A60821" w:rsidP="00A60821">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GROUP BY country</w:t>
                  </w:r>
                </w:p>
                <w:p w14:paraId="7DFC2F96" w14:textId="25BDF122" w:rsidR="00F7287C" w:rsidRPr="00A60821" w:rsidRDefault="00F7287C" w:rsidP="00A60821">
                  <w:pPr>
                    <w:spacing w:line="360" w:lineRule="auto"/>
                    <w:rPr>
                      <w:rFonts w:ascii="Roboto Mono" w:eastAsia="Roboto Mono" w:hAnsi="Roboto Mono" w:cs="Roboto Mono"/>
                      <w:sz w:val="18"/>
                      <w:szCs w:val="18"/>
                      <w:lang w:val="en-MY"/>
                    </w:rPr>
                  </w:pPr>
                  <w:r w:rsidRPr="00F7287C">
                    <w:rPr>
                      <w:rFonts w:ascii="Roboto Mono" w:eastAsia="Roboto Mono" w:hAnsi="Roboto Mono" w:cs="Roboto Mono"/>
                      <w:sz w:val="18"/>
                      <w:szCs w:val="18"/>
                      <w:lang w:val="en-MY"/>
                    </w:rPr>
                    <w:t>HAVING average_quality_education &gt; 0</w:t>
                  </w:r>
                </w:p>
                <w:p w14:paraId="000265C4" w14:textId="49AE616E" w:rsidR="00A60821" w:rsidRPr="00A60821" w:rsidRDefault="00A60821" w:rsidP="00A60821">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 xml:space="preserve">ORDER BY average_quality_education </w:t>
                  </w:r>
                  <w:r w:rsidR="00F7287C">
                    <w:rPr>
                      <w:rFonts w:ascii="Roboto Mono" w:eastAsia="Roboto Mono" w:hAnsi="Roboto Mono" w:cs="Roboto Mono"/>
                      <w:sz w:val="18"/>
                      <w:szCs w:val="18"/>
                      <w:lang w:val="en-MY"/>
                    </w:rPr>
                    <w:t>ASC</w:t>
                  </w:r>
                </w:p>
                <w:p w14:paraId="7706D25D" w14:textId="77777777" w:rsidR="00655685" w:rsidRDefault="00A60821" w:rsidP="00A60821">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LIMIT 3;</w:t>
                  </w:r>
                </w:p>
                <w:p w14:paraId="5BC12289" w14:textId="77777777" w:rsidR="00A60821" w:rsidRDefault="00A60821" w:rsidP="00A60821">
                  <w:pPr>
                    <w:spacing w:line="360" w:lineRule="auto"/>
                    <w:rPr>
                      <w:rFonts w:ascii="Roboto Mono" w:eastAsia="Roboto Mono" w:hAnsi="Roboto Mono" w:cs="Roboto Mono"/>
                      <w:sz w:val="18"/>
                      <w:szCs w:val="18"/>
                      <w:lang w:val="en-MY"/>
                    </w:rPr>
                  </w:pPr>
                </w:p>
                <w:p w14:paraId="1B56C700" w14:textId="77777777" w:rsidR="00A60821" w:rsidRDefault="00FF1AA9" w:rsidP="00FF1AA9">
                  <w:pPr>
                    <w:pStyle w:val="ListParagraph"/>
                    <w:numPr>
                      <w:ilvl w:val="0"/>
                      <w:numId w:val="9"/>
                    </w:numPr>
                    <w:spacing w:line="360" w:lineRule="auto"/>
                    <w:rPr>
                      <w:rFonts w:ascii="Roboto Mono" w:eastAsia="Roboto Mono" w:hAnsi="Roboto Mono" w:cs="Roboto Mono"/>
                      <w:sz w:val="18"/>
                      <w:szCs w:val="18"/>
                      <w:lang w:val="en-MY"/>
                    </w:rPr>
                  </w:pPr>
                  <w:r w:rsidRPr="00FF1AA9">
                    <w:rPr>
                      <w:rFonts w:ascii="Roboto Mono" w:eastAsia="Roboto Mono" w:hAnsi="Roboto Mono" w:cs="Roboto Mono"/>
                      <w:sz w:val="18"/>
                      <w:szCs w:val="18"/>
                      <w:lang w:val="en-MY"/>
                    </w:rPr>
                    <w:t>Last 3 countries in terms of quality education:</w:t>
                  </w:r>
                </w:p>
                <w:p w14:paraId="6B1D0DAF" w14:textId="77777777" w:rsidR="00F81139" w:rsidRPr="00F81139" w:rsidRDefault="00F81139" w:rsidP="00F81139">
                  <w:pPr>
                    <w:spacing w:line="360" w:lineRule="auto"/>
                    <w:rPr>
                      <w:rFonts w:ascii="Roboto Mono" w:eastAsia="Roboto Mono" w:hAnsi="Roboto Mono" w:cs="Roboto Mono"/>
                      <w:sz w:val="18"/>
                      <w:szCs w:val="18"/>
                      <w:lang w:val="en-MY"/>
                    </w:rPr>
                  </w:pPr>
                </w:p>
                <w:p w14:paraId="54A2E5BD" w14:textId="77777777" w:rsidR="00FF1AA9" w:rsidRPr="00A60821" w:rsidRDefault="00FF1AA9" w:rsidP="00FF1AA9">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SELECT country, ROUND(AVG(quality_of_education_rank),1) AS average_quality_education</w:t>
                  </w:r>
                </w:p>
                <w:p w14:paraId="0854648C" w14:textId="5F98239B" w:rsidR="00FF1AA9" w:rsidRPr="00A60821" w:rsidRDefault="00FF1AA9" w:rsidP="00FF1AA9">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FROM `</w:t>
                  </w:r>
                  <w:r w:rsidR="00852D46" w:rsidRPr="005741C7">
                    <w:rPr>
                      <w:rFonts w:ascii="Source Sans Pro" w:eastAsia="Source Sans Pro" w:hAnsi="Source Sans Pro" w:cs="Source Sans Pro"/>
                      <w:lang w:val="en-MY"/>
                    </w:rPr>
                    <w:t>striking-arbor-398510</w:t>
                  </w:r>
                  <w:r w:rsidRPr="00A60821">
                    <w:rPr>
                      <w:rFonts w:ascii="Roboto Mono" w:eastAsia="Roboto Mono" w:hAnsi="Roboto Mono" w:cs="Roboto Mono"/>
                      <w:sz w:val="18"/>
                      <w:szCs w:val="18"/>
                      <w:lang w:val="en-MY"/>
                    </w:rPr>
                    <w:t>.university.student`</w:t>
                  </w:r>
                </w:p>
                <w:p w14:paraId="28A1FD04" w14:textId="77777777" w:rsidR="00FF1AA9" w:rsidRDefault="00FF1AA9" w:rsidP="00FF1AA9">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GROUP BY country</w:t>
                  </w:r>
                </w:p>
                <w:p w14:paraId="41DD02CA" w14:textId="3541004F" w:rsidR="00F7287C" w:rsidRPr="00A60821" w:rsidRDefault="00F7287C" w:rsidP="00FF1AA9">
                  <w:pPr>
                    <w:spacing w:line="360" w:lineRule="auto"/>
                    <w:rPr>
                      <w:rFonts w:ascii="Roboto Mono" w:eastAsia="Roboto Mono" w:hAnsi="Roboto Mono" w:cs="Roboto Mono"/>
                      <w:sz w:val="18"/>
                      <w:szCs w:val="18"/>
                      <w:lang w:val="en-MY"/>
                    </w:rPr>
                  </w:pPr>
                  <w:r w:rsidRPr="00F7287C">
                    <w:rPr>
                      <w:rFonts w:ascii="Roboto Mono" w:eastAsia="Roboto Mono" w:hAnsi="Roboto Mono" w:cs="Roboto Mono"/>
                      <w:sz w:val="18"/>
                      <w:szCs w:val="18"/>
                      <w:lang w:val="en-MY"/>
                    </w:rPr>
                    <w:t>HAVING average_quality_education &gt; 0</w:t>
                  </w:r>
                </w:p>
                <w:p w14:paraId="69745818" w14:textId="5A4D02A9" w:rsidR="00FF1AA9" w:rsidRPr="00A60821" w:rsidRDefault="00FF1AA9" w:rsidP="00FF1AA9">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 xml:space="preserve">ORDER BY average_quality_education </w:t>
                  </w:r>
                  <w:r w:rsidR="00F7287C">
                    <w:rPr>
                      <w:rFonts w:ascii="Roboto Mono" w:eastAsia="Roboto Mono" w:hAnsi="Roboto Mono" w:cs="Roboto Mono"/>
                      <w:sz w:val="18"/>
                      <w:szCs w:val="18"/>
                      <w:lang w:val="en-MY"/>
                    </w:rPr>
                    <w:t>DESC</w:t>
                  </w:r>
                </w:p>
                <w:p w14:paraId="2F648229" w14:textId="77777777" w:rsidR="00FF1AA9" w:rsidRDefault="00FF1AA9" w:rsidP="00FF1AA9">
                  <w:pPr>
                    <w:spacing w:line="360" w:lineRule="auto"/>
                    <w:rPr>
                      <w:rFonts w:ascii="Roboto Mono" w:eastAsia="Roboto Mono" w:hAnsi="Roboto Mono" w:cs="Roboto Mono"/>
                      <w:sz w:val="18"/>
                      <w:szCs w:val="18"/>
                      <w:lang w:val="en-MY"/>
                    </w:rPr>
                  </w:pPr>
                  <w:r w:rsidRPr="00A60821">
                    <w:rPr>
                      <w:rFonts w:ascii="Roboto Mono" w:eastAsia="Roboto Mono" w:hAnsi="Roboto Mono" w:cs="Roboto Mono"/>
                      <w:sz w:val="18"/>
                      <w:szCs w:val="18"/>
                      <w:lang w:val="en-MY"/>
                    </w:rPr>
                    <w:t>LIMIT 3;</w:t>
                  </w:r>
                </w:p>
                <w:p w14:paraId="3DE238E2" w14:textId="77777777" w:rsidR="00A60821" w:rsidRPr="00655685" w:rsidRDefault="00A60821" w:rsidP="00A60821">
                  <w:pPr>
                    <w:spacing w:line="360" w:lineRule="auto"/>
                    <w:rPr>
                      <w:rFonts w:ascii="Roboto Mono" w:eastAsia="Roboto Mono" w:hAnsi="Roboto Mono" w:cs="Roboto Mono"/>
                      <w:sz w:val="18"/>
                      <w:szCs w:val="18"/>
                      <w:lang w:val="en-MY"/>
                    </w:rPr>
                  </w:pPr>
                </w:p>
              </w:tc>
            </w:tr>
          </w:tbl>
          <w:p w14:paraId="4D26B844" w14:textId="77777777" w:rsidR="00F035EC" w:rsidRDefault="00F035EC">
            <w:pPr>
              <w:shd w:val="clear" w:color="auto" w:fill="FFFFFE"/>
              <w:spacing w:line="360" w:lineRule="auto"/>
              <w:rPr>
                <w:rFonts w:ascii="Roboto Mono" w:eastAsia="Roboto Mono" w:hAnsi="Roboto Mono" w:cs="Roboto Mono"/>
                <w:sz w:val="18"/>
                <w:szCs w:val="18"/>
              </w:rPr>
            </w:pPr>
          </w:p>
          <w:p w14:paraId="6177D7AD" w14:textId="77777777" w:rsidR="00F035EC" w:rsidRDefault="00F035EC">
            <w:pPr>
              <w:rPr>
                <w:rFonts w:ascii="Source Sans Pro" w:eastAsia="Source Sans Pro" w:hAnsi="Source Sans Pro" w:cs="Source Sans Pro"/>
              </w:rPr>
            </w:pPr>
          </w:p>
        </w:tc>
      </w:tr>
    </w:tbl>
    <w:p w14:paraId="260910DE" w14:textId="77777777" w:rsidR="00F035EC" w:rsidRDefault="00F035EC">
      <w:pPr>
        <w:rPr>
          <w:rFonts w:ascii="Source Sans Pro" w:eastAsia="Source Sans Pro" w:hAnsi="Source Sans Pro" w:cs="Source Sans Pro"/>
          <w:b/>
        </w:rPr>
      </w:pPr>
    </w:p>
    <w:p w14:paraId="44D8D2EA" w14:textId="77777777" w:rsidR="00F035EC" w:rsidRDefault="00000000">
      <w:pPr>
        <w:rPr>
          <w:b/>
        </w:rPr>
      </w:pPr>
      <w:r>
        <w:rPr>
          <w:b/>
        </w:rPr>
        <w:t>Question 3 (7 points):</w:t>
      </w:r>
    </w:p>
    <w:p w14:paraId="4D2032AC" w14:textId="77777777" w:rsidR="00F035EC" w:rsidRDefault="00000000">
      <w:r>
        <w:lastRenderedPageBreak/>
        <w:t>In this dataset, there is a column named “National Ranking”, which shows the ranking of the universities within their own country. This can help us in identifying the best university in each of the countries.</w:t>
      </w:r>
    </w:p>
    <w:p w14:paraId="6744DE41" w14:textId="77777777" w:rsidR="00F035EC" w:rsidRDefault="00F035EC"/>
    <w:p w14:paraId="580F416C" w14:textId="77777777" w:rsidR="00F035EC" w:rsidRDefault="00000000">
      <w:r>
        <w:t>Let’s try to find out the top universities of the countries listed below:</w:t>
      </w:r>
    </w:p>
    <w:p w14:paraId="5C4DB5F5" w14:textId="77777777" w:rsidR="00F035EC" w:rsidRDefault="00F035EC">
      <w:pPr>
        <w:rPr>
          <w:rFonts w:ascii="Source Sans Pro" w:eastAsia="Source Sans Pro" w:hAnsi="Source Sans Pro" w:cs="Source Sans Pro"/>
        </w:rPr>
      </w:pPr>
    </w:p>
    <w:p w14:paraId="1C50AD2C" w14:textId="77777777" w:rsidR="00F035EC" w:rsidRDefault="00F035EC">
      <w:pPr>
        <w:rPr>
          <w:rFonts w:ascii="Source Sans Pro" w:eastAsia="Source Sans Pro" w:hAnsi="Source Sans Pro" w:cs="Source Sans Pro"/>
        </w:rPr>
      </w:pPr>
    </w:p>
    <w:p w14:paraId="1A67572C" w14:textId="0633D0CC" w:rsidR="00FA2BDB" w:rsidRDefault="00FA2BDB">
      <w:pPr>
        <w:rPr>
          <w:rFonts w:ascii="Source Sans Pro" w:eastAsia="Source Sans Pro" w:hAnsi="Source Sans Pro" w:cs="Source Sans Pro"/>
        </w:rPr>
      </w:pPr>
      <w:r>
        <w:rPr>
          <w:noProof/>
        </w:rPr>
        <w:drawing>
          <wp:inline distT="0" distB="0" distL="0" distR="0" wp14:anchorId="0CDDCCF9" wp14:editId="195D3238">
            <wp:extent cx="5733415" cy="1468755"/>
            <wp:effectExtent l="0" t="0" r="635" b="0"/>
            <wp:docPr id="1783931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31704" name="Picture 1" descr="A screenshot of a computer&#10;&#10;Description automatically generated"/>
                    <pic:cNvPicPr/>
                  </pic:nvPicPr>
                  <pic:blipFill>
                    <a:blip r:embed="rId10"/>
                    <a:stretch>
                      <a:fillRect/>
                    </a:stretch>
                  </pic:blipFill>
                  <pic:spPr>
                    <a:xfrm>
                      <a:off x="0" y="0"/>
                      <a:ext cx="5733415" cy="1468755"/>
                    </a:xfrm>
                    <a:prstGeom prst="rect">
                      <a:avLst/>
                    </a:prstGeom>
                  </pic:spPr>
                </pic:pic>
              </a:graphicData>
            </a:graphic>
          </wp:inline>
        </w:drawing>
      </w:r>
    </w:p>
    <w:p w14:paraId="3CAF9967" w14:textId="77777777" w:rsidR="00FA2BDB" w:rsidRDefault="00FA2BDB">
      <w:pPr>
        <w:rPr>
          <w:rFonts w:ascii="Source Sans Pro" w:eastAsia="Source Sans Pro" w:hAnsi="Source Sans Pro" w:cs="Source Sans Pro"/>
        </w:rPr>
      </w:pPr>
    </w:p>
    <w:p w14:paraId="5E103192"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SQL Query (2 points):</w:t>
      </w:r>
    </w:p>
    <w:p w14:paraId="18DD2C65" w14:textId="77777777" w:rsidR="00FA2BDB" w:rsidRDefault="00FA2BDB">
      <w:pPr>
        <w:rPr>
          <w:rFonts w:ascii="Source Sans Pro" w:eastAsia="Source Sans Pro" w:hAnsi="Source Sans Pro" w:cs="Source Sans Pro"/>
        </w:rPr>
      </w:pPr>
    </w:p>
    <w:p w14:paraId="296EDCE5" w14:textId="77777777" w:rsidR="00FA2BDB" w:rsidRPr="00FA2BDB" w:rsidRDefault="00FA2BDB" w:rsidP="00FA2BDB">
      <w:pPr>
        <w:rPr>
          <w:rFonts w:ascii="Source Sans Pro" w:eastAsia="Source Sans Pro" w:hAnsi="Source Sans Pro" w:cs="Source Sans Pro"/>
          <w:lang w:val="en-MY"/>
        </w:rPr>
      </w:pPr>
      <w:r w:rsidRPr="00FA2BDB">
        <w:rPr>
          <w:rFonts w:ascii="Source Sans Pro" w:eastAsia="Source Sans Pro" w:hAnsi="Source Sans Pro" w:cs="Source Sans Pro"/>
          <w:lang w:val="en-MY"/>
        </w:rPr>
        <w:t>SELECT country, Institution AS `Best University` FROM</w:t>
      </w:r>
    </w:p>
    <w:p w14:paraId="08A6F5C6" w14:textId="77777777" w:rsidR="00FA2BDB" w:rsidRDefault="00FA2BDB" w:rsidP="00FA2BDB">
      <w:pPr>
        <w:rPr>
          <w:rFonts w:ascii="Source Sans Pro" w:eastAsia="Source Sans Pro" w:hAnsi="Source Sans Pro" w:cs="Source Sans Pro"/>
          <w:lang w:val="en-MY"/>
        </w:rPr>
      </w:pPr>
      <w:r w:rsidRPr="00FA2BDB">
        <w:rPr>
          <w:rFonts w:ascii="Source Sans Pro" w:eastAsia="Source Sans Pro" w:hAnsi="Source Sans Pro" w:cs="Source Sans Pro"/>
          <w:lang w:val="en-MY"/>
        </w:rPr>
        <w:t xml:space="preserve">  `striking-arbor-398510.university.student`</w:t>
      </w:r>
      <w:r>
        <w:rPr>
          <w:rFonts w:ascii="Source Sans Pro" w:eastAsia="Source Sans Pro" w:hAnsi="Source Sans Pro" w:cs="Source Sans Pro"/>
          <w:lang w:val="en-MY"/>
        </w:rPr>
        <w:t xml:space="preserve"> </w:t>
      </w:r>
    </w:p>
    <w:p w14:paraId="7E855109" w14:textId="13824BE9" w:rsidR="00FA2BDB" w:rsidRPr="00FA2BDB" w:rsidRDefault="00FA2BDB" w:rsidP="00FA2BDB">
      <w:pPr>
        <w:rPr>
          <w:rFonts w:ascii="Source Sans Pro" w:eastAsia="Source Sans Pro" w:hAnsi="Source Sans Pro" w:cs="Source Sans Pro"/>
          <w:lang w:val="en-MY"/>
        </w:rPr>
      </w:pPr>
      <w:r w:rsidRPr="00FA2BDB">
        <w:rPr>
          <w:rFonts w:ascii="Source Sans Pro" w:eastAsia="Source Sans Pro" w:hAnsi="Source Sans Pro" w:cs="Source Sans Pro"/>
          <w:lang w:val="en-MY"/>
        </w:rPr>
        <w:t>WHERE National_Rank=1</w:t>
      </w:r>
    </w:p>
    <w:p w14:paraId="3BF76C30" w14:textId="5B82B2EA" w:rsidR="00FA2BDB" w:rsidRPr="00FA2BDB" w:rsidRDefault="00FA2BDB" w:rsidP="00FA2BDB">
      <w:pPr>
        <w:rPr>
          <w:rFonts w:ascii="Source Sans Pro" w:eastAsia="Source Sans Pro" w:hAnsi="Source Sans Pro" w:cs="Source Sans Pro"/>
          <w:lang w:val="en-MY"/>
        </w:rPr>
      </w:pPr>
      <w:r w:rsidRPr="00FA2BDB">
        <w:rPr>
          <w:rFonts w:ascii="Source Sans Pro" w:eastAsia="Source Sans Pro" w:hAnsi="Source Sans Pro" w:cs="Source Sans Pro"/>
          <w:lang w:val="en-MY"/>
        </w:rPr>
        <w:t>AND country IN ("India","Denmark","Malaysia","Indonesia", "Vietnam");</w:t>
      </w:r>
    </w:p>
    <w:tbl>
      <w:tblPr>
        <w:tblW w:w="9029" w:type="dxa"/>
        <w:tblLayout w:type="fixed"/>
        <w:tblLook w:val="0600" w:firstRow="0" w:lastRow="0" w:firstColumn="0" w:lastColumn="0" w:noHBand="1" w:noVBand="1"/>
      </w:tblPr>
      <w:tblGrid>
        <w:gridCol w:w="9029"/>
      </w:tblGrid>
      <w:tr w:rsidR="00F035EC" w14:paraId="00871AD6" w14:textId="77777777" w:rsidTr="00D7502C">
        <w:tc>
          <w:tcPr>
            <w:tcW w:w="9029" w:type="dxa"/>
          </w:tcPr>
          <w:p w14:paraId="03CA3CB2" w14:textId="082F7564" w:rsidR="00D84268" w:rsidRPr="00D7502C" w:rsidRDefault="00D84268" w:rsidP="00201B33">
            <w:pPr>
              <w:widowControl w:val="0"/>
              <w:shd w:val="clear" w:color="auto" w:fill="FFFFFE"/>
              <w:spacing w:line="360" w:lineRule="auto"/>
              <w:rPr>
                <w:rFonts w:ascii="Roboto Mono" w:hAnsi="Roboto Mono"/>
                <w:sz w:val="18"/>
              </w:rPr>
            </w:pPr>
          </w:p>
        </w:tc>
      </w:tr>
    </w:tbl>
    <w:p w14:paraId="5A1D309F" w14:textId="77777777" w:rsidR="00F035EC" w:rsidRDefault="00F035EC">
      <w:pPr>
        <w:rPr>
          <w:rFonts w:ascii="Source Sans Pro" w:eastAsia="Source Sans Pro" w:hAnsi="Source Sans Pro" w:cs="Source Sans Pro"/>
        </w:rPr>
      </w:pPr>
    </w:p>
    <w:p w14:paraId="2CDF3C66" w14:textId="77777777" w:rsidR="00F035EC" w:rsidRDefault="00000000">
      <w:pPr>
        <w:rPr>
          <w:rFonts w:ascii="Source Sans Pro" w:eastAsia="Source Sans Pro" w:hAnsi="Source Sans Pro" w:cs="Source Sans Pro"/>
          <w:b/>
        </w:rPr>
      </w:pPr>
      <w:r>
        <w:rPr>
          <w:rFonts w:ascii="Source Sans Pro" w:eastAsia="Source Sans Pro" w:hAnsi="Source Sans Pro" w:cs="Source Sans Pro"/>
          <w:b/>
        </w:rPr>
        <w:t>Question 4 (5 points):</w:t>
      </w:r>
    </w:p>
    <w:p w14:paraId="0B1CE4EF" w14:textId="77777777" w:rsidR="00F035EC" w:rsidRDefault="00000000">
      <w:pPr>
        <w:rPr>
          <w:rFonts w:ascii="Source Sans Pro" w:eastAsia="Source Sans Pro" w:hAnsi="Source Sans Pro" w:cs="Source Sans Pro"/>
        </w:rPr>
      </w:pPr>
      <w:bookmarkStart w:id="1" w:name="_lxyal8xcy9ek" w:colFirst="0" w:colLast="0"/>
      <w:bookmarkEnd w:id="1"/>
      <w:r>
        <w:rPr>
          <w:rFonts w:ascii="Source Sans Pro" w:eastAsia="Source Sans Pro" w:hAnsi="Source Sans Pro" w:cs="Source Sans Pro"/>
        </w:rPr>
        <w:t>Data Summaries like mean, mode and media are great ways of summarising large datasets and generating insights.</w:t>
      </w:r>
    </w:p>
    <w:p w14:paraId="6E874A10" w14:textId="77777777" w:rsidR="00F035EC" w:rsidRDefault="00F035EC">
      <w:pPr>
        <w:rPr>
          <w:rFonts w:ascii="Source Sans Pro" w:eastAsia="Source Sans Pro" w:hAnsi="Source Sans Pro" w:cs="Source Sans Pro"/>
        </w:rPr>
      </w:pPr>
      <w:bookmarkStart w:id="2" w:name="_907rkbhr1fen" w:colFirst="0" w:colLast="0"/>
      <w:bookmarkEnd w:id="2"/>
    </w:p>
    <w:p w14:paraId="57312C37" w14:textId="77777777" w:rsidR="00F035EC" w:rsidRDefault="00000000">
      <w:pPr>
        <w:rPr>
          <w:rFonts w:ascii="Source Sans Pro" w:eastAsia="Source Sans Pro" w:hAnsi="Source Sans Pro" w:cs="Source Sans Pro"/>
        </w:rPr>
      </w:pPr>
      <w:bookmarkStart w:id="3" w:name="_hyn8hvi8gnr8" w:colFirst="0" w:colLast="0"/>
      <w:bookmarkEnd w:id="3"/>
      <w:r>
        <w:rPr>
          <w:rFonts w:ascii="Source Sans Pro" w:eastAsia="Source Sans Pro" w:hAnsi="Source Sans Pro" w:cs="Source Sans Pro"/>
        </w:rPr>
        <w:t>In this question, we would like to do some analysis for universities in the UK. In order to do that,</w:t>
      </w:r>
    </w:p>
    <w:p w14:paraId="147A231C" w14:textId="77777777" w:rsidR="00F035EC" w:rsidRDefault="00000000" w:rsidP="00D7502C">
      <w:pPr>
        <w:numPr>
          <w:ilvl w:val="0"/>
          <w:numId w:val="5"/>
        </w:numPr>
        <w:rPr>
          <w:rFonts w:ascii="Source Sans Pro" w:eastAsia="Source Sans Pro" w:hAnsi="Source Sans Pro" w:cs="Source Sans Pro"/>
        </w:rPr>
      </w:pPr>
      <w:bookmarkStart w:id="4" w:name="_98ssww2xgokl" w:colFirst="0" w:colLast="0"/>
      <w:bookmarkEnd w:id="4"/>
      <w:r>
        <w:rPr>
          <w:rFonts w:ascii="Source Sans Pro" w:eastAsia="Source Sans Pro" w:hAnsi="Source Sans Pro" w:cs="Source Sans Pro"/>
        </w:rPr>
        <w:t>you need to make a sub table for United Kingdom Institutions</w:t>
      </w:r>
    </w:p>
    <w:p w14:paraId="2CA19694" w14:textId="77777777" w:rsidR="00F035EC" w:rsidRDefault="00000000" w:rsidP="00D7502C">
      <w:pPr>
        <w:numPr>
          <w:ilvl w:val="0"/>
          <w:numId w:val="5"/>
        </w:numPr>
        <w:rPr>
          <w:rFonts w:ascii="Source Sans Pro" w:eastAsia="Source Sans Pro" w:hAnsi="Source Sans Pro" w:cs="Source Sans Pro"/>
        </w:rPr>
      </w:pPr>
      <w:bookmarkStart w:id="5" w:name="_ezgfkveacbkj" w:colFirst="0" w:colLast="0"/>
      <w:bookmarkEnd w:id="5"/>
      <w:r>
        <w:rPr>
          <w:rFonts w:ascii="Source Sans Pro" w:eastAsia="Source Sans Pro" w:hAnsi="Source Sans Pro" w:cs="Source Sans Pro"/>
        </w:rPr>
        <w:t>summarise the column of interest using measures of location which should include Mean, Mode and Median.</w:t>
      </w:r>
    </w:p>
    <w:p w14:paraId="4E1A8874" w14:textId="77777777" w:rsidR="00F035EC" w:rsidRDefault="00F035EC">
      <w:pPr>
        <w:rPr>
          <w:rFonts w:ascii="Source Sans Pro" w:eastAsia="Source Sans Pro" w:hAnsi="Source Sans Pro" w:cs="Source Sans Pro"/>
        </w:rPr>
      </w:pPr>
    </w:p>
    <w:p w14:paraId="6AF19810" w14:textId="77777777" w:rsidR="00F035EC" w:rsidRDefault="00000000">
      <w:pPr>
        <w:rPr>
          <w:rFonts w:ascii="Source Sans Pro" w:eastAsia="Source Sans Pro" w:hAnsi="Source Sans Pro" w:cs="Source Sans Pro"/>
        </w:rPr>
      </w:pPr>
      <w:r>
        <w:rPr>
          <w:rFonts w:ascii="Source Sans Pro" w:eastAsia="Source Sans Pro" w:hAnsi="Source Sans Pro" w:cs="Source Sans Pro"/>
        </w:rPr>
        <w:t>Let’s try to answer the following:</w:t>
      </w:r>
    </w:p>
    <w:tbl>
      <w:tblPr>
        <w:tblW w:w="9360" w:type="dxa"/>
        <w:tblLayout w:type="fixed"/>
        <w:tblLook w:val="0600" w:firstRow="0" w:lastRow="0" w:firstColumn="0" w:lastColumn="0" w:noHBand="1" w:noVBand="1"/>
      </w:tblPr>
      <w:tblGrid>
        <w:gridCol w:w="9360"/>
      </w:tblGrid>
      <w:tr w:rsidR="00F035EC" w14:paraId="6C428AD5" w14:textId="77777777" w:rsidTr="00D7502C">
        <w:tc>
          <w:tcPr>
            <w:tcW w:w="9360" w:type="dxa"/>
          </w:tcPr>
          <w:p w14:paraId="51639A6B"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In terms of UK universities research performance ranking:</w:t>
            </w:r>
          </w:p>
          <w:p w14:paraId="7527D768" w14:textId="77777777" w:rsidR="00F035EC" w:rsidRDefault="00F035EC">
            <w:pPr>
              <w:widowControl w:val="0"/>
              <w:tabs>
                <w:tab w:val="left" w:pos="2625"/>
              </w:tabs>
              <w:rPr>
                <w:rFonts w:ascii="Source Sans Pro" w:eastAsia="Source Sans Pro" w:hAnsi="Source Sans Pro" w:cs="Source Sans Pro"/>
                <w:highlight w:val="white"/>
              </w:rPr>
            </w:pPr>
          </w:p>
          <w:p w14:paraId="147F9723" w14:textId="23A0DD2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Mean (1 point)</w:t>
            </w:r>
          </w:p>
          <w:p w14:paraId="7DD5D1FC" w14:textId="77777777" w:rsidR="00F035EC" w:rsidRDefault="00FE051A">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775.9</w:t>
            </w:r>
          </w:p>
          <w:p w14:paraId="0EE59A33" w14:textId="77777777" w:rsidR="00F035EC" w:rsidRDefault="00F035EC">
            <w:pPr>
              <w:widowControl w:val="0"/>
              <w:tabs>
                <w:tab w:val="left" w:pos="2625"/>
              </w:tabs>
              <w:rPr>
                <w:rFonts w:ascii="Source Sans Pro" w:eastAsia="Source Sans Pro" w:hAnsi="Source Sans Pro" w:cs="Source Sans Pro"/>
                <w:highlight w:val="white"/>
              </w:rPr>
            </w:pPr>
          </w:p>
          <w:p w14:paraId="19594E80"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Median (1 point)</w:t>
            </w:r>
          </w:p>
          <w:p w14:paraId="12255247" w14:textId="77777777" w:rsidR="00F035EC" w:rsidRDefault="005741C7">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7</w:t>
            </w:r>
            <w:r w:rsidR="00017162">
              <w:rPr>
                <w:rFonts w:ascii="Source Sans Pro" w:eastAsia="Source Sans Pro" w:hAnsi="Source Sans Pro" w:cs="Source Sans Pro"/>
                <w:highlight w:val="white"/>
              </w:rPr>
              <w:t>07</w:t>
            </w:r>
          </w:p>
          <w:p w14:paraId="3CD23619" w14:textId="77777777" w:rsidR="00F035EC" w:rsidRDefault="00F035EC">
            <w:pPr>
              <w:widowControl w:val="0"/>
              <w:tabs>
                <w:tab w:val="left" w:pos="2625"/>
              </w:tabs>
              <w:rPr>
                <w:rFonts w:ascii="Source Sans Pro" w:eastAsia="Source Sans Pro" w:hAnsi="Source Sans Pro" w:cs="Source Sans Pro"/>
                <w:highlight w:val="white"/>
              </w:rPr>
            </w:pPr>
          </w:p>
          <w:p w14:paraId="677241C9" w14:textId="77777777" w:rsidR="00F035EC" w:rsidRDefault="00000000">
            <w:pPr>
              <w:widowControl w:val="0"/>
              <w:tabs>
                <w:tab w:val="left" w:pos="2625"/>
              </w:tabs>
              <w:rPr>
                <w:rFonts w:ascii="Source Sans Pro" w:eastAsia="Source Sans Pro" w:hAnsi="Source Sans Pro" w:cs="Source Sans Pro"/>
                <w:highlight w:val="white"/>
              </w:rPr>
            </w:pPr>
            <w:r>
              <w:rPr>
                <w:rFonts w:ascii="Source Sans Pro" w:eastAsia="Source Sans Pro" w:hAnsi="Source Sans Pro" w:cs="Source Sans Pro"/>
                <w:highlight w:val="white"/>
              </w:rPr>
              <w:t>Although the UK got really good university (e.g. Oxford University and Cambridge University), why is the mean ranking in research performance still bad? (1 point)</w:t>
            </w:r>
          </w:p>
          <w:p w14:paraId="25529AA8" w14:textId="77777777" w:rsidR="00F035EC" w:rsidRDefault="00F035EC">
            <w:pPr>
              <w:widowControl w:val="0"/>
              <w:tabs>
                <w:tab w:val="left" w:pos="2625"/>
              </w:tabs>
              <w:rPr>
                <w:rFonts w:ascii="Source Sans Pro" w:eastAsia="Source Sans Pro" w:hAnsi="Source Sans Pro" w:cs="Source Sans Pro"/>
              </w:rPr>
            </w:pPr>
          </w:p>
          <w:p w14:paraId="6D03E250" w14:textId="77777777" w:rsidR="0022651A" w:rsidRDefault="0075027F">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 xml:space="preserve">Mean (775.9) &gt; Median (707). </w:t>
            </w:r>
            <w:r w:rsidRPr="0075027F">
              <w:rPr>
                <w:rFonts w:ascii="Source Sans Pro" w:eastAsia="Source Sans Pro" w:hAnsi="Source Sans Pro" w:cs="Source Sans Pro"/>
              </w:rPr>
              <w:t>This suggests that there are some universities with very high research performance rankings that are pushing the mean ranking up.</w:t>
            </w:r>
          </w:p>
          <w:p w14:paraId="490E1B9C" w14:textId="77777777" w:rsidR="00F035EC" w:rsidRDefault="00F035EC">
            <w:pPr>
              <w:widowControl w:val="0"/>
              <w:tabs>
                <w:tab w:val="left" w:pos="2625"/>
              </w:tabs>
              <w:rPr>
                <w:rFonts w:ascii="Source Sans Pro" w:eastAsia="Source Sans Pro" w:hAnsi="Source Sans Pro" w:cs="Source Sans Pro"/>
              </w:rPr>
            </w:pPr>
          </w:p>
          <w:p w14:paraId="3D4615F3" w14:textId="77777777" w:rsidR="00F035EC" w:rsidRDefault="00000000">
            <w:pPr>
              <w:widowControl w:val="0"/>
              <w:tabs>
                <w:tab w:val="left" w:pos="2625"/>
              </w:tabs>
              <w:rPr>
                <w:rFonts w:ascii="Source Sans Pro" w:eastAsia="Source Sans Pro" w:hAnsi="Source Sans Pro" w:cs="Source Sans Pro"/>
              </w:rPr>
            </w:pPr>
            <w:r>
              <w:rPr>
                <w:rFonts w:ascii="Source Sans Pro" w:eastAsia="Source Sans Pro" w:hAnsi="Source Sans Pro" w:cs="Source Sans Pro"/>
              </w:rPr>
              <w:t>SQL Query: (2 points)</w:t>
            </w:r>
          </w:p>
          <w:p w14:paraId="44C4E2CB" w14:textId="77777777" w:rsidR="00F54402" w:rsidRPr="00E823B8" w:rsidRDefault="00D74C8D" w:rsidP="00F54402">
            <w:pPr>
              <w:pStyle w:val="ListParagraph"/>
              <w:widowControl w:val="0"/>
              <w:numPr>
                <w:ilvl w:val="0"/>
                <w:numId w:val="13"/>
              </w:numPr>
              <w:tabs>
                <w:tab w:val="left" w:pos="2625"/>
              </w:tabs>
              <w:rPr>
                <w:rFonts w:ascii="Source Sans Pro" w:eastAsia="Source Sans Pro" w:hAnsi="Source Sans Pro" w:cs="Source Sans Pro"/>
              </w:rPr>
            </w:pPr>
            <w:r>
              <w:rPr>
                <w:rFonts w:ascii="Source Sans Pro" w:eastAsia="Source Sans Pro" w:hAnsi="Source Sans Pro" w:cs="Source Sans Pro"/>
              </w:rPr>
              <w:t>Create sub table for United Kingdom institution</w:t>
            </w:r>
          </w:p>
          <w:tbl>
            <w:tblPr>
              <w:tblStyle w:val="TableGrid"/>
              <w:tblW w:w="0" w:type="auto"/>
              <w:tblLayout w:type="fixed"/>
              <w:tblLook w:val="04A0" w:firstRow="1" w:lastRow="0" w:firstColumn="1" w:lastColumn="0" w:noHBand="0" w:noVBand="1"/>
            </w:tblPr>
            <w:tblGrid>
              <w:gridCol w:w="9150"/>
            </w:tblGrid>
            <w:tr w:rsidR="00F54402" w14:paraId="328859C1" w14:textId="77777777" w:rsidTr="00D7502C">
              <w:tc>
                <w:tcPr>
                  <w:tcW w:w="9150" w:type="dxa"/>
                </w:tcPr>
                <w:p w14:paraId="503D6594" w14:textId="77777777" w:rsidR="00E823B8" w:rsidRPr="00E823B8" w:rsidRDefault="00E823B8" w:rsidP="00E823B8">
                  <w:pPr>
                    <w:widowControl w:val="0"/>
                    <w:tabs>
                      <w:tab w:val="left" w:pos="2625"/>
                    </w:tabs>
                    <w:rPr>
                      <w:rFonts w:ascii="Source Sans Pro" w:eastAsia="Source Sans Pro" w:hAnsi="Source Sans Pro" w:cs="Source Sans Pro"/>
                    </w:rPr>
                  </w:pPr>
                  <w:r w:rsidRPr="00E823B8">
                    <w:rPr>
                      <w:rFonts w:ascii="Source Sans Pro" w:eastAsia="Source Sans Pro" w:hAnsi="Source Sans Pro" w:cs="Source Sans Pro"/>
                    </w:rPr>
                    <w:t>CREATE TABLE `striking-arbor-398510.university.student_uk` AS (</w:t>
                  </w:r>
                </w:p>
                <w:p w14:paraId="5E6EC4D1" w14:textId="77777777" w:rsidR="00E823B8" w:rsidRPr="00E823B8" w:rsidRDefault="00E823B8" w:rsidP="00E823B8">
                  <w:pPr>
                    <w:widowControl w:val="0"/>
                    <w:tabs>
                      <w:tab w:val="left" w:pos="2625"/>
                    </w:tabs>
                    <w:rPr>
                      <w:rFonts w:ascii="Source Sans Pro" w:eastAsia="Source Sans Pro" w:hAnsi="Source Sans Pro" w:cs="Source Sans Pro"/>
                    </w:rPr>
                  </w:pPr>
                  <w:r w:rsidRPr="00E823B8">
                    <w:rPr>
                      <w:rFonts w:ascii="Source Sans Pro" w:eastAsia="Source Sans Pro" w:hAnsi="Source Sans Pro" w:cs="Source Sans Pro"/>
                    </w:rPr>
                    <w:t xml:space="preserve">  SELECT * FROM `striking-arbor-398510.university.student`</w:t>
                  </w:r>
                </w:p>
                <w:p w14:paraId="5A816EE6" w14:textId="77777777" w:rsidR="00F54402" w:rsidRDefault="00E823B8" w:rsidP="00E823B8">
                  <w:pPr>
                    <w:widowControl w:val="0"/>
                    <w:tabs>
                      <w:tab w:val="left" w:pos="2625"/>
                    </w:tabs>
                    <w:rPr>
                      <w:rFonts w:ascii="Source Sans Pro" w:eastAsia="Source Sans Pro" w:hAnsi="Source Sans Pro" w:cs="Source Sans Pro"/>
                    </w:rPr>
                  </w:pPr>
                  <w:r w:rsidRPr="00E823B8">
                    <w:rPr>
                      <w:rFonts w:ascii="Source Sans Pro" w:eastAsia="Source Sans Pro" w:hAnsi="Source Sans Pro" w:cs="Source Sans Pro"/>
                    </w:rPr>
                    <w:t xml:space="preserve">  WHERE country = "United Kingdom");</w:t>
                  </w:r>
                </w:p>
              </w:tc>
            </w:tr>
          </w:tbl>
          <w:p w14:paraId="33E7FFAE" w14:textId="77777777" w:rsidR="00D74C8D" w:rsidRDefault="00D74C8D">
            <w:pPr>
              <w:widowControl w:val="0"/>
              <w:tabs>
                <w:tab w:val="left" w:pos="2625"/>
              </w:tabs>
              <w:rPr>
                <w:rFonts w:ascii="Source Sans Pro" w:eastAsia="Source Sans Pro" w:hAnsi="Source Sans Pro" w:cs="Source Sans Pro"/>
              </w:rPr>
            </w:pPr>
          </w:p>
          <w:p w14:paraId="66488363" w14:textId="77777777" w:rsidR="003F1CD2" w:rsidRPr="00C05604" w:rsidRDefault="00037123" w:rsidP="003F1CD2">
            <w:pPr>
              <w:pStyle w:val="ListParagraph"/>
              <w:widowControl w:val="0"/>
              <w:numPr>
                <w:ilvl w:val="0"/>
                <w:numId w:val="12"/>
              </w:numPr>
              <w:tabs>
                <w:tab w:val="left" w:pos="2625"/>
              </w:tabs>
              <w:rPr>
                <w:rFonts w:ascii="Source Sans Pro" w:eastAsia="Source Sans Pro" w:hAnsi="Source Sans Pro" w:cs="Source Sans Pro"/>
              </w:rPr>
            </w:pPr>
            <w:r>
              <w:rPr>
                <w:rFonts w:ascii="Source Sans Pro" w:eastAsia="Source Sans Pro" w:hAnsi="Source Sans Pro" w:cs="Source Sans Pro"/>
              </w:rPr>
              <w:t>Mean</w:t>
            </w:r>
            <w:r w:rsidR="005741C7">
              <w:rPr>
                <w:rFonts w:ascii="Source Sans Pro" w:eastAsia="Source Sans Pro" w:hAnsi="Source Sans Pro" w:cs="Source Sans Pro"/>
              </w:rPr>
              <w:t>:</w:t>
            </w:r>
          </w:p>
          <w:tbl>
            <w:tblPr>
              <w:tblStyle w:val="TableGrid"/>
              <w:tblW w:w="0" w:type="auto"/>
              <w:tblLayout w:type="fixed"/>
              <w:tblLook w:val="04A0" w:firstRow="1" w:lastRow="0" w:firstColumn="1" w:lastColumn="0" w:noHBand="0" w:noVBand="1"/>
            </w:tblPr>
            <w:tblGrid>
              <w:gridCol w:w="9150"/>
            </w:tblGrid>
            <w:tr w:rsidR="003F1CD2" w14:paraId="3378F6F4" w14:textId="77777777" w:rsidTr="00D7502C">
              <w:trPr>
                <w:trHeight w:val="884"/>
              </w:trPr>
              <w:tc>
                <w:tcPr>
                  <w:tcW w:w="9150" w:type="dxa"/>
                </w:tcPr>
                <w:p w14:paraId="06E54A41" w14:textId="77777777" w:rsidR="005D258E" w:rsidRPr="005D258E" w:rsidRDefault="005D258E" w:rsidP="005D258E">
                  <w:pPr>
                    <w:widowControl w:val="0"/>
                    <w:tabs>
                      <w:tab w:val="left" w:pos="2625"/>
                    </w:tabs>
                    <w:rPr>
                      <w:rFonts w:ascii="Source Sans Pro" w:eastAsia="Source Sans Pro" w:hAnsi="Source Sans Pro" w:cs="Source Sans Pro"/>
                    </w:rPr>
                  </w:pPr>
                  <w:r w:rsidRPr="005D258E">
                    <w:rPr>
                      <w:rFonts w:ascii="Source Sans Pro" w:eastAsia="Source Sans Pro" w:hAnsi="Source Sans Pro" w:cs="Source Sans Pro"/>
                    </w:rPr>
                    <w:t>SELECT</w:t>
                  </w:r>
                </w:p>
                <w:p w14:paraId="255E5890" w14:textId="77777777" w:rsidR="005D258E" w:rsidRPr="005D258E" w:rsidRDefault="005D258E" w:rsidP="005D258E">
                  <w:pPr>
                    <w:widowControl w:val="0"/>
                    <w:tabs>
                      <w:tab w:val="left" w:pos="2625"/>
                    </w:tabs>
                    <w:rPr>
                      <w:rFonts w:ascii="Source Sans Pro" w:eastAsia="Source Sans Pro" w:hAnsi="Source Sans Pro" w:cs="Source Sans Pro"/>
                    </w:rPr>
                  </w:pPr>
                  <w:r w:rsidRPr="005D258E">
                    <w:rPr>
                      <w:rFonts w:ascii="Source Sans Pro" w:eastAsia="Source Sans Pro" w:hAnsi="Source Sans Pro" w:cs="Source Sans Pro"/>
                    </w:rPr>
                    <w:t xml:space="preserve">   ROUND(AVG(research_performance_rank),1) as mean_score, </w:t>
                  </w:r>
                </w:p>
                <w:p w14:paraId="2F784196" w14:textId="77777777" w:rsidR="003F1CD2" w:rsidRDefault="005D258E" w:rsidP="005D258E">
                  <w:pPr>
                    <w:widowControl w:val="0"/>
                    <w:tabs>
                      <w:tab w:val="left" w:pos="2625"/>
                    </w:tabs>
                    <w:rPr>
                      <w:rFonts w:ascii="Source Sans Pro" w:eastAsia="Source Sans Pro" w:hAnsi="Source Sans Pro" w:cs="Source Sans Pro"/>
                    </w:rPr>
                  </w:pPr>
                  <w:r w:rsidRPr="005D258E">
                    <w:rPr>
                      <w:rFonts w:ascii="Source Sans Pro" w:eastAsia="Source Sans Pro" w:hAnsi="Source Sans Pro" w:cs="Source Sans Pro"/>
                    </w:rPr>
                    <w:t>FROM `striking-arbor-398510.university.student</w:t>
                  </w:r>
                  <w:r w:rsidR="0022651A">
                    <w:rPr>
                      <w:rFonts w:ascii="Source Sans Pro" w:eastAsia="Source Sans Pro" w:hAnsi="Source Sans Pro" w:cs="Source Sans Pro"/>
                    </w:rPr>
                    <w:t>_uk</w:t>
                  </w:r>
                  <w:r w:rsidRPr="005D258E">
                    <w:rPr>
                      <w:rFonts w:ascii="Source Sans Pro" w:eastAsia="Source Sans Pro" w:hAnsi="Source Sans Pro" w:cs="Source Sans Pro"/>
                    </w:rPr>
                    <w:t>`</w:t>
                  </w:r>
                </w:p>
              </w:tc>
            </w:tr>
          </w:tbl>
          <w:p w14:paraId="42A6B1DA" w14:textId="77777777" w:rsidR="005741C7" w:rsidRDefault="005741C7" w:rsidP="005741C7">
            <w:pPr>
              <w:widowControl w:val="0"/>
              <w:tabs>
                <w:tab w:val="left" w:pos="2625"/>
              </w:tabs>
              <w:rPr>
                <w:rFonts w:ascii="Source Sans Pro" w:eastAsia="Source Sans Pro" w:hAnsi="Source Sans Pro" w:cs="Source Sans Pro"/>
              </w:rPr>
            </w:pPr>
          </w:p>
          <w:p w14:paraId="1001CF6A" w14:textId="77777777" w:rsidR="005741C7" w:rsidRDefault="005741C7" w:rsidP="005741C7">
            <w:pPr>
              <w:pStyle w:val="ListParagraph"/>
              <w:widowControl w:val="0"/>
              <w:numPr>
                <w:ilvl w:val="0"/>
                <w:numId w:val="11"/>
              </w:numPr>
              <w:tabs>
                <w:tab w:val="left" w:pos="2625"/>
              </w:tabs>
              <w:rPr>
                <w:rFonts w:ascii="Source Sans Pro" w:eastAsia="Source Sans Pro" w:hAnsi="Source Sans Pro" w:cs="Source Sans Pro"/>
              </w:rPr>
            </w:pPr>
            <w:r>
              <w:rPr>
                <w:rFonts w:ascii="Source Sans Pro" w:eastAsia="Source Sans Pro" w:hAnsi="Source Sans Pro" w:cs="Source Sans Pro"/>
              </w:rPr>
              <w:t>Median:</w:t>
            </w:r>
          </w:p>
          <w:tbl>
            <w:tblPr>
              <w:tblStyle w:val="TableGrid"/>
              <w:tblW w:w="0" w:type="auto"/>
              <w:tblLayout w:type="fixed"/>
              <w:tblLook w:val="04A0" w:firstRow="1" w:lastRow="0" w:firstColumn="1" w:lastColumn="0" w:noHBand="0" w:noVBand="1"/>
            </w:tblPr>
            <w:tblGrid>
              <w:gridCol w:w="9150"/>
            </w:tblGrid>
            <w:tr w:rsidR="003F1CD2" w14:paraId="2A6CDD9D" w14:textId="77777777" w:rsidTr="00D7502C">
              <w:tc>
                <w:tcPr>
                  <w:tcW w:w="9150" w:type="dxa"/>
                </w:tcPr>
                <w:p w14:paraId="307ED978" w14:textId="77777777" w:rsidR="005D258E" w:rsidRPr="005D258E" w:rsidRDefault="005D258E" w:rsidP="005D258E">
                  <w:pPr>
                    <w:shd w:val="clear" w:color="auto" w:fill="FFFFFF"/>
                    <w:spacing w:line="240" w:lineRule="atLeast"/>
                    <w:rPr>
                      <w:rFonts w:ascii="Roboto Mono" w:eastAsia="Times New Roman" w:hAnsi="Roboto Mono" w:cs="Times New Roman"/>
                      <w:color w:val="3A474E"/>
                      <w:sz w:val="18"/>
                      <w:szCs w:val="18"/>
                      <w:lang w:val="en-MY"/>
                    </w:rPr>
                  </w:pPr>
                  <w:r w:rsidRPr="005D258E">
                    <w:rPr>
                      <w:rFonts w:ascii="Roboto Mono" w:eastAsia="Times New Roman" w:hAnsi="Roboto Mono" w:cs="Times New Roman"/>
                      <w:color w:val="3A474E"/>
                      <w:sz w:val="18"/>
                      <w:szCs w:val="18"/>
                      <w:lang w:val="en-MY"/>
                    </w:rPr>
                    <w:t>SELECT</w:t>
                  </w:r>
                </w:p>
                <w:p w14:paraId="0D69A0C5" w14:textId="77777777" w:rsidR="005D258E" w:rsidRPr="005D258E" w:rsidRDefault="005D258E" w:rsidP="005D258E">
                  <w:pPr>
                    <w:shd w:val="clear" w:color="auto" w:fill="FFFFFF"/>
                    <w:spacing w:line="240" w:lineRule="atLeast"/>
                    <w:rPr>
                      <w:rFonts w:ascii="Roboto Mono" w:eastAsia="Times New Roman" w:hAnsi="Roboto Mono" w:cs="Times New Roman"/>
                      <w:color w:val="3A474E"/>
                      <w:sz w:val="18"/>
                      <w:szCs w:val="18"/>
                      <w:lang w:val="en-MY"/>
                    </w:rPr>
                  </w:pPr>
                  <w:r w:rsidRPr="005D258E">
                    <w:rPr>
                      <w:rFonts w:ascii="Roboto Mono" w:eastAsia="Times New Roman" w:hAnsi="Roboto Mono" w:cs="Times New Roman"/>
                      <w:color w:val="3A474E"/>
                      <w:sz w:val="18"/>
                      <w:szCs w:val="18"/>
                      <w:lang w:val="en-MY"/>
                    </w:rPr>
                    <w:t xml:space="preserve">  PERCENTILE_CONT(research_performance_rank, 0.5) OVER(PARTITION BY country) as median_score,</w:t>
                  </w:r>
                </w:p>
                <w:p w14:paraId="284966AE" w14:textId="77777777" w:rsidR="005D258E" w:rsidRPr="005D258E" w:rsidRDefault="005D258E" w:rsidP="005D258E">
                  <w:pPr>
                    <w:shd w:val="clear" w:color="auto" w:fill="FFFFFF"/>
                    <w:spacing w:line="240" w:lineRule="atLeast"/>
                    <w:rPr>
                      <w:rFonts w:ascii="Roboto Mono" w:eastAsia="Times New Roman" w:hAnsi="Roboto Mono" w:cs="Times New Roman"/>
                      <w:color w:val="3A474E"/>
                      <w:sz w:val="18"/>
                      <w:szCs w:val="18"/>
                      <w:lang w:val="en-MY"/>
                    </w:rPr>
                  </w:pPr>
                  <w:r w:rsidRPr="005D258E">
                    <w:rPr>
                      <w:rFonts w:ascii="Roboto Mono" w:eastAsia="Times New Roman" w:hAnsi="Roboto Mono" w:cs="Times New Roman"/>
                      <w:color w:val="3A474E"/>
                      <w:sz w:val="18"/>
                      <w:szCs w:val="18"/>
                      <w:lang w:val="en-MY"/>
                    </w:rPr>
                    <w:t>FROM `striking-arbor-398510.university.student</w:t>
                  </w:r>
                  <w:r w:rsidR="0022651A">
                    <w:rPr>
                      <w:rFonts w:ascii="Roboto Mono" w:eastAsia="Times New Roman" w:hAnsi="Roboto Mono" w:cs="Times New Roman"/>
                      <w:color w:val="3A474E"/>
                      <w:sz w:val="18"/>
                      <w:szCs w:val="18"/>
                      <w:lang w:val="en-MY"/>
                    </w:rPr>
                    <w:t>_uk</w:t>
                  </w:r>
                  <w:r w:rsidRPr="005D258E">
                    <w:rPr>
                      <w:rFonts w:ascii="Roboto Mono" w:eastAsia="Times New Roman" w:hAnsi="Roboto Mono" w:cs="Times New Roman"/>
                      <w:color w:val="3A474E"/>
                      <w:sz w:val="18"/>
                      <w:szCs w:val="18"/>
                      <w:lang w:val="en-MY"/>
                    </w:rPr>
                    <w:t>`</w:t>
                  </w:r>
                </w:p>
                <w:p w14:paraId="22F4F522" w14:textId="77777777" w:rsidR="003F1CD2" w:rsidRPr="005D258E" w:rsidRDefault="005D258E" w:rsidP="005D258E">
                  <w:pPr>
                    <w:shd w:val="clear" w:color="auto" w:fill="FFFFFF"/>
                    <w:spacing w:line="240" w:lineRule="atLeast"/>
                    <w:rPr>
                      <w:rFonts w:ascii="Roboto Mono" w:eastAsia="Times New Roman" w:hAnsi="Roboto Mono" w:cs="Times New Roman"/>
                      <w:color w:val="3A474E"/>
                      <w:sz w:val="18"/>
                      <w:szCs w:val="18"/>
                      <w:lang w:val="en-MY"/>
                    </w:rPr>
                  </w:pPr>
                  <w:r w:rsidRPr="005D258E">
                    <w:rPr>
                      <w:rFonts w:ascii="Roboto Mono" w:eastAsia="Times New Roman" w:hAnsi="Roboto Mono" w:cs="Times New Roman"/>
                      <w:color w:val="3A474E"/>
                      <w:sz w:val="18"/>
                      <w:szCs w:val="18"/>
                      <w:lang w:val="en-MY"/>
                    </w:rPr>
                    <w:t>LIMIT 1</w:t>
                  </w:r>
                  <w:r w:rsidR="00F8485B">
                    <w:rPr>
                      <w:rFonts w:ascii="Roboto Mono" w:eastAsia="Times New Roman" w:hAnsi="Roboto Mono" w:cs="Times New Roman"/>
                      <w:color w:val="3A474E"/>
                      <w:sz w:val="18"/>
                      <w:szCs w:val="18"/>
                      <w:lang w:val="en-MY"/>
                    </w:rPr>
                    <w:t>;</w:t>
                  </w:r>
                </w:p>
              </w:tc>
            </w:tr>
          </w:tbl>
          <w:p w14:paraId="2D7E95B8" w14:textId="77777777" w:rsidR="00F035EC" w:rsidRPr="00D7502C" w:rsidRDefault="00F035EC">
            <w:pPr>
              <w:widowControl w:val="0"/>
              <w:tabs>
                <w:tab w:val="left" w:pos="2625"/>
              </w:tabs>
              <w:rPr>
                <w:rFonts w:ascii="Source Sans Pro" w:hAnsi="Source Sans Pro"/>
                <w:lang w:val="en-MY"/>
              </w:rPr>
            </w:pPr>
          </w:p>
        </w:tc>
      </w:tr>
    </w:tbl>
    <w:p w14:paraId="73C9B5A5" w14:textId="77777777" w:rsidR="00F035EC" w:rsidRPr="00D7502C" w:rsidRDefault="00F035EC">
      <w:pPr>
        <w:rPr>
          <w:rFonts w:ascii="Source Sans Pro" w:hAnsi="Source Sans Pro"/>
          <w:b/>
        </w:rPr>
      </w:pPr>
    </w:p>
    <w:sectPr w:rsidR="00F035EC" w:rsidRPr="00D7502C">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1C24" w14:textId="77777777" w:rsidR="00027CE8" w:rsidRDefault="00027CE8">
      <w:pPr>
        <w:spacing w:line="240" w:lineRule="auto"/>
      </w:pPr>
      <w:r>
        <w:separator/>
      </w:r>
    </w:p>
  </w:endnote>
  <w:endnote w:type="continuationSeparator" w:id="0">
    <w:p w14:paraId="78982252" w14:textId="77777777" w:rsidR="00027CE8" w:rsidRDefault="00027CE8">
      <w:pPr>
        <w:spacing w:line="240" w:lineRule="auto"/>
      </w:pPr>
      <w:r>
        <w:continuationSeparator/>
      </w:r>
    </w:p>
  </w:endnote>
  <w:endnote w:type="continuationNotice" w:id="1">
    <w:p w14:paraId="0EE285C5" w14:textId="77777777" w:rsidR="00027CE8" w:rsidRDefault="00027C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399" w14:textId="77777777" w:rsidR="00FB48CC" w:rsidRDefault="00FB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1F4A" w14:textId="77777777" w:rsidR="00027CE8" w:rsidRDefault="00027CE8">
      <w:pPr>
        <w:spacing w:line="240" w:lineRule="auto"/>
      </w:pPr>
      <w:r>
        <w:separator/>
      </w:r>
    </w:p>
  </w:footnote>
  <w:footnote w:type="continuationSeparator" w:id="0">
    <w:p w14:paraId="1426989B" w14:textId="77777777" w:rsidR="00027CE8" w:rsidRDefault="00027CE8">
      <w:pPr>
        <w:spacing w:line="240" w:lineRule="auto"/>
      </w:pPr>
      <w:r>
        <w:continuationSeparator/>
      </w:r>
    </w:p>
  </w:footnote>
  <w:footnote w:type="continuationNotice" w:id="1">
    <w:p w14:paraId="08387BAC" w14:textId="77777777" w:rsidR="00027CE8" w:rsidRDefault="00027C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C0A1" w14:textId="77777777" w:rsidR="00F035EC" w:rsidRDefault="00000000">
    <w:r>
      <w:rPr>
        <w:noProof/>
      </w:rPr>
      <w:drawing>
        <wp:anchor distT="0" distB="0" distL="114300" distR="114300" simplePos="0" relativeHeight="251658240" behindDoc="0" locked="0" layoutInCell="1" hidden="0" allowOverlap="1" wp14:anchorId="7A2C0898" wp14:editId="0652A935">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3A7"/>
    <w:multiLevelType w:val="hybridMultilevel"/>
    <w:tmpl w:val="CBC4C512"/>
    <w:lvl w:ilvl="0" w:tplc="CD92D750">
      <w:start w:val="7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80518C"/>
    <w:multiLevelType w:val="multilevel"/>
    <w:tmpl w:val="46080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1F25F4"/>
    <w:multiLevelType w:val="multilevel"/>
    <w:tmpl w:val="7930B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39312F"/>
    <w:multiLevelType w:val="hybridMultilevel"/>
    <w:tmpl w:val="1328640C"/>
    <w:lvl w:ilvl="0" w:tplc="3A4604BC">
      <w:start w:val="72"/>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7717DE5"/>
    <w:multiLevelType w:val="multilevel"/>
    <w:tmpl w:val="11067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A037F2"/>
    <w:multiLevelType w:val="multilevel"/>
    <w:tmpl w:val="F9E69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672AB8"/>
    <w:multiLevelType w:val="multilevel"/>
    <w:tmpl w:val="2B4A1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746D4E"/>
    <w:multiLevelType w:val="multilevel"/>
    <w:tmpl w:val="25663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AC7BD6"/>
    <w:multiLevelType w:val="hybridMultilevel"/>
    <w:tmpl w:val="04A8F5F0"/>
    <w:lvl w:ilvl="0" w:tplc="5B6A6A50">
      <w:start w:val="775"/>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ECA19D7"/>
    <w:multiLevelType w:val="multilevel"/>
    <w:tmpl w:val="E85A8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466AE2"/>
    <w:multiLevelType w:val="multilevel"/>
    <w:tmpl w:val="474A4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C971D7"/>
    <w:multiLevelType w:val="hybridMultilevel"/>
    <w:tmpl w:val="2082794E"/>
    <w:lvl w:ilvl="0" w:tplc="05D4D0B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C4359EC"/>
    <w:multiLevelType w:val="hybridMultilevel"/>
    <w:tmpl w:val="2082794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7036250">
    <w:abstractNumId w:val="5"/>
  </w:num>
  <w:num w:numId="2" w16cid:durableId="688222417">
    <w:abstractNumId w:val="10"/>
  </w:num>
  <w:num w:numId="3" w16cid:durableId="293371755">
    <w:abstractNumId w:val="2"/>
  </w:num>
  <w:num w:numId="4" w16cid:durableId="1879856002">
    <w:abstractNumId w:val="6"/>
  </w:num>
  <w:num w:numId="5" w16cid:durableId="1670592644">
    <w:abstractNumId w:val="7"/>
  </w:num>
  <w:num w:numId="6" w16cid:durableId="1505587925">
    <w:abstractNumId w:val="9"/>
  </w:num>
  <w:num w:numId="7" w16cid:durableId="417866536">
    <w:abstractNumId w:val="4"/>
  </w:num>
  <w:num w:numId="8" w16cid:durableId="417285980">
    <w:abstractNumId w:val="1"/>
  </w:num>
  <w:num w:numId="9" w16cid:durableId="1469318473">
    <w:abstractNumId w:val="11"/>
  </w:num>
  <w:num w:numId="10" w16cid:durableId="1881474821">
    <w:abstractNumId w:val="12"/>
  </w:num>
  <w:num w:numId="11" w16cid:durableId="790440211">
    <w:abstractNumId w:val="0"/>
  </w:num>
  <w:num w:numId="12" w16cid:durableId="162357394">
    <w:abstractNumId w:val="3"/>
  </w:num>
  <w:num w:numId="13" w16cid:durableId="1090006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5EC"/>
    <w:rsid w:val="00017162"/>
    <w:rsid w:val="00027CE8"/>
    <w:rsid w:val="00037123"/>
    <w:rsid w:val="00064A65"/>
    <w:rsid w:val="000839E7"/>
    <w:rsid w:val="00095518"/>
    <w:rsid w:val="000C36F2"/>
    <w:rsid w:val="00143EAA"/>
    <w:rsid w:val="00201B33"/>
    <w:rsid w:val="00205693"/>
    <w:rsid w:val="0022651A"/>
    <w:rsid w:val="00261B0B"/>
    <w:rsid w:val="002A6AD1"/>
    <w:rsid w:val="002D49FA"/>
    <w:rsid w:val="00336D0A"/>
    <w:rsid w:val="0036774D"/>
    <w:rsid w:val="003A1EC0"/>
    <w:rsid w:val="003A30AA"/>
    <w:rsid w:val="003B305A"/>
    <w:rsid w:val="003F0805"/>
    <w:rsid w:val="003F1CD2"/>
    <w:rsid w:val="00461F8F"/>
    <w:rsid w:val="00476596"/>
    <w:rsid w:val="004B743E"/>
    <w:rsid w:val="005741C7"/>
    <w:rsid w:val="005C2B12"/>
    <w:rsid w:val="005D258E"/>
    <w:rsid w:val="005E144B"/>
    <w:rsid w:val="00655685"/>
    <w:rsid w:val="00703949"/>
    <w:rsid w:val="0075027F"/>
    <w:rsid w:val="007B0D50"/>
    <w:rsid w:val="00804DB6"/>
    <w:rsid w:val="00831CB3"/>
    <w:rsid w:val="00852A3F"/>
    <w:rsid w:val="00852D46"/>
    <w:rsid w:val="008A2D5E"/>
    <w:rsid w:val="008E0FC3"/>
    <w:rsid w:val="00904A05"/>
    <w:rsid w:val="00944DFF"/>
    <w:rsid w:val="00967302"/>
    <w:rsid w:val="009C2CA3"/>
    <w:rsid w:val="009C46C3"/>
    <w:rsid w:val="00A21D24"/>
    <w:rsid w:val="00A60821"/>
    <w:rsid w:val="00A67877"/>
    <w:rsid w:val="00A70D3D"/>
    <w:rsid w:val="00AC4112"/>
    <w:rsid w:val="00B77D7C"/>
    <w:rsid w:val="00C05604"/>
    <w:rsid w:val="00C23241"/>
    <w:rsid w:val="00C25AD3"/>
    <w:rsid w:val="00C76CA6"/>
    <w:rsid w:val="00D5719F"/>
    <w:rsid w:val="00D74C8D"/>
    <w:rsid w:val="00D7502C"/>
    <w:rsid w:val="00D84268"/>
    <w:rsid w:val="00DA44B8"/>
    <w:rsid w:val="00DD5458"/>
    <w:rsid w:val="00E046F0"/>
    <w:rsid w:val="00E823B8"/>
    <w:rsid w:val="00EB52C8"/>
    <w:rsid w:val="00F035EC"/>
    <w:rsid w:val="00F115A8"/>
    <w:rsid w:val="00F54402"/>
    <w:rsid w:val="00F7287C"/>
    <w:rsid w:val="00F80904"/>
    <w:rsid w:val="00F81139"/>
    <w:rsid w:val="00F8485B"/>
    <w:rsid w:val="00FA2BDB"/>
    <w:rsid w:val="00FB48CC"/>
    <w:rsid w:val="00FD7582"/>
    <w:rsid w:val="00FE051A"/>
    <w:rsid w:val="00FF1A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AFC0"/>
  <w15:docId w15:val="{F3201585-958A-45D5-AC2A-213F6D75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B48CC"/>
    <w:pPr>
      <w:keepNext/>
      <w:keepLines/>
      <w:spacing w:before="400" w:after="120"/>
      <w:outlineLvl w:val="0"/>
    </w:pPr>
    <w:rPr>
      <w:sz w:val="40"/>
      <w:szCs w:val="40"/>
    </w:rPr>
  </w:style>
  <w:style w:type="paragraph" w:styleId="Heading2">
    <w:name w:val="heading 2"/>
    <w:basedOn w:val="Normal"/>
    <w:next w:val="Normal"/>
    <w:uiPriority w:val="9"/>
    <w:unhideWhenUsed/>
    <w:qFormat/>
    <w:rsid w:val="00FB48C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B48C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B48C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B48CC"/>
    <w:pPr>
      <w:keepNext/>
      <w:keepLines/>
      <w:spacing w:before="240" w:after="80"/>
      <w:outlineLvl w:val="4"/>
    </w:pPr>
    <w:rPr>
      <w:color w:val="666666"/>
    </w:rPr>
  </w:style>
  <w:style w:type="paragraph" w:styleId="Heading6">
    <w:name w:val="heading 6"/>
    <w:basedOn w:val="Normal"/>
    <w:next w:val="Normal"/>
    <w:uiPriority w:val="9"/>
    <w:semiHidden/>
    <w:unhideWhenUsed/>
    <w:qFormat/>
    <w:rsid w:val="00FB48C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48CC"/>
    <w:pPr>
      <w:keepNext/>
      <w:keepLines/>
      <w:spacing w:after="60"/>
    </w:pPr>
    <w:rPr>
      <w:sz w:val="52"/>
      <w:szCs w:val="52"/>
    </w:rPr>
  </w:style>
  <w:style w:type="paragraph" w:styleId="Subtitle">
    <w:name w:val="Subtitle"/>
    <w:basedOn w:val="Normal"/>
    <w:next w:val="Normal"/>
    <w:uiPriority w:val="11"/>
    <w:qFormat/>
    <w:rsid w:val="00FB48CC"/>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0">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15" w:type="dxa"/>
        <w:bottom w:w="100" w:type="dxa"/>
        <w:right w:w="115" w:type="dxa"/>
      </w:tblCellMar>
    </w:tblPr>
  </w:style>
  <w:style w:type="table" w:styleId="TableGrid">
    <w:name w:val="Table Grid"/>
    <w:basedOn w:val="TableNormal"/>
    <w:uiPriority w:val="39"/>
    <w:rsid w:val="00FB48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8CC"/>
    <w:pPr>
      <w:ind w:left="720"/>
      <w:contextualSpacing/>
    </w:pPr>
  </w:style>
  <w:style w:type="paragraph" w:styleId="Footer">
    <w:name w:val="footer"/>
    <w:basedOn w:val="Normal"/>
    <w:link w:val="FooterChar"/>
    <w:uiPriority w:val="99"/>
    <w:unhideWhenUsed/>
    <w:rsid w:val="00FB48CC"/>
    <w:pPr>
      <w:tabs>
        <w:tab w:val="center" w:pos="4513"/>
        <w:tab w:val="right" w:pos="9026"/>
      </w:tabs>
      <w:spacing w:line="240" w:lineRule="auto"/>
    </w:pPr>
  </w:style>
  <w:style w:type="character" w:customStyle="1" w:styleId="FooterChar">
    <w:name w:val="Footer Char"/>
    <w:basedOn w:val="DefaultParagraphFont"/>
    <w:link w:val="Footer"/>
    <w:uiPriority w:val="99"/>
    <w:rsid w:val="00FB48CC"/>
  </w:style>
  <w:style w:type="paragraph" w:styleId="Revision">
    <w:name w:val="Revision"/>
    <w:hidden/>
    <w:uiPriority w:val="99"/>
    <w:semiHidden/>
    <w:rsid w:val="00FB48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4974">
      <w:bodyDiv w:val="1"/>
      <w:marLeft w:val="0"/>
      <w:marRight w:val="0"/>
      <w:marTop w:val="0"/>
      <w:marBottom w:val="0"/>
      <w:divBdr>
        <w:top w:val="none" w:sz="0" w:space="0" w:color="auto"/>
        <w:left w:val="none" w:sz="0" w:space="0" w:color="auto"/>
        <w:bottom w:val="none" w:sz="0" w:space="0" w:color="auto"/>
        <w:right w:val="none" w:sz="0" w:space="0" w:color="auto"/>
      </w:divBdr>
      <w:divsChild>
        <w:div w:id="1577322817">
          <w:marLeft w:val="0"/>
          <w:marRight w:val="0"/>
          <w:marTop w:val="0"/>
          <w:marBottom w:val="0"/>
          <w:divBdr>
            <w:top w:val="none" w:sz="0" w:space="0" w:color="auto"/>
            <w:left w:val="none" w:sz="0" w:space="0" w:color="auto"/>
            <w:bottom w:val="none" w:sz="0" w:space="0" w:color="auto"/>
            <w:right w:val="none" w:sz="0" w:space="0" w:color="auto"/>
          </w:divBdr>
          <w:divsChild>
            <w:div w:id="4904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1940">
      <w:bodyDiv w:val="1"/>
      <w:marLeft w:val="0"/>
      <w:marRight w:val="0"/>
      <w:marTop w:val="0"/>
      <w:marBottom w:val="0"/>
      <w:divBdr>
        <w:top w:val="none" w:sz="0" w:space="0" w:color="auto"/>
        <w:left w:val="none" w:sz="0" w:space="0" w:color="auto"/>
        <w:bottom w:val="none" w:sz="0" w:space="0" w:color="auto"/>
        <w:right w:val="none" w:sz="0" w:space="0" w:color="auto"/>
      </w:divBdr>
      <w:divsChild>
        <w:div w:id="2005473862">
          <w:marLeft w:val="0"/>
          <w:marRight w:val="0"/>
          <w:marTop w:val="0"/>
          <w:marBottom w:val="0"/>
          <w:divBdr>
            <w:top w:val="none" w:sz="0" w:space="0" w:color="auto"/>
            <w:left w:val="none" w:sz="0" w:space="0" w:color="auto"/>
            <w:bottom w:val="none" w:sz="0" w:space="0" w:color="auto"/>
            <w:right w:val="none" w:sz="0" w:space="0" w:color="auto"/>
          </w:divBdr>
          <w:divsChild>
            <w:div w:id="575894298">
              <w:marLeft w:val="0"/>
              <w:marRight w:val="0"/>
              <w:marTop w:val="0"/>
              <w:marBottom w:val="0"/>
              <w:divBdr>
                <w:top w:val="none" w:sz="0" w:space="0" w:color="auto"/>
                <w:left w:val="none" w:sz="0" w:space="0" w:color="auto"/>
                <w:bottom w:val="none" w:sz="0" w:space="0" w:color="auto"/>
                <w:right w:val="none" w:sz="0" w:space="0" w:color="auto"/>
              </w:divBdr>
            </w:div>
            <w:div w:id="1640577169">
              <w:marLeft w:val="0"/>
              <w:marRight w:val="0"/>
              <w:marTop w:val="0"/>
              <w:marBottom w:val="0"/>
              <w:divBdr>
                <w:top w:val="none" w:sz="0" w:space="0" w:color="auto"/>
                <w:left w:val="none" w:sz="0" w:space="0" w:color="auto"/>
                <w:bottom w:val="none" w:sz="0" w:space="0" w:color="auto"/>
                <w:right w:val="none" w:sz="0" w:space="0" w:color="auto"/>
              </w:divBdr>
            </w:div>
            <w:div w:id="1709716220">
              <w:marLeft w:val="0"/>
              <w:marRight w:val="0"/>
              <w:marTop w:val="0"/>
              <w:marBottom w:val="0"/>
              <w:divBdr>
                <w:top w:val="none" w:sz="0" w:space="0" w:color="auto"/>
                <w:left w:val="none" w:sz="0" w:space="0" w:color="auto"/>
                <w:bottom w:val="none" w:sz="0" w:space="0" w:color="auto"/>
                <w:right w:val="none" w:sz="0" w:space="0" w:color="auto"/>
              </w:divBdr>
            </w:div>
            <w:div w:id="1942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456">
      <w:bodyDiv w:val="1"/>
      <w:marLeft w:val="0"/>
      <w:marRight w:val="0"/>
      <w:marTop w:val="0"/>
      <w:marBottom w:val="0"/>
      <w:divBdr>
        <w:top w:val="none" w:sz="0" w:space="0" w:color="auto"/>
        <w:left w:val="none" w:sz="0" w:space="0" w:color="auto"/>
        <w:bottom w:val="none" w:sz="0" w:space="0" w:color="auto"/>
        <w:right w:val="none" w:sz="0" w:space="0" w:color="auto"/>
      </w:divBdr>
      <w:divsChild>
        <w:div w:id="1692221532">
          <w:marLeft w:val="0"/>
          <w:marRight w:val="0"/>
          <w:marTop w:val="0"/>
          <w:marBottom w:val="0"/>
          <w:divBdr>
            <w:top w:val="none" w:sz="0" w:space="0" w:color="auto"/>
            <w:left w:val="none" w:sz="0" w:space="0" w:color="auto"/>
            <w:bottom w:val="none" w:sz="0" w:space="0" w:color="auto"/>
            <w:right w:val="none" w:sz="0" w:space="0" w:color="auto"/>
          </w:divBdr>
          <w:divsChild>
            <w:div w:id="385641699">
              <w:marLeft w:val="0"/>
              <w:marRight w:val="0"/>
              <w:marTop w:val="0"/>
              <w:marBottom w:val="0"/>
              <w:divBdr>
                <w:top w:val="none" w:sz="0" w:space="0" w:color="auto"/>
                <w:left w:val="none" w:sz="0" w:space="0" w:color="auto"/>
                <w:bottom w:val="none" w:sz="0" w:space="0" w:color="auto"/>
                <w:right w:val="none" w:sz="0" w:space="0" w:color="auto"/>
              </w:divBdr>
            </w:div>
            <w:div w:id="1008799433">
              <w:marLeft w:val="0"/>
              <w:marRight w:val="0"/>
              <w:marTop w:val="0"/>
              <w:marBottom w:val="0"/>
              <w:divBdr>
                <w:top w:val="none" w:sz="0" w:space="0" w:color="auto"/>
                <w:left w:val="none" w:sz="0" w:space="0" w:color="auto"/>
                <w:bottom w:val="none" w:sz="0" w:space="0" w:color="auto"/>
                <w:right w:val="none" w:sz="0" w:space="0" w:color="auto"/>
              </w:divBdr>
            </w:div>
            <w:div w:id="1168209723">
              <w:marLeft w:val="0"/>
              <w:marRight w:val="0"/>
              <w:marTop w:val="0"/>
              <w:marBottom w:val="0"/>
              <w:divBdr>
                <w:top w:val="none" w:sz="0" w:space="0" w:color="auto"/>
                <w:left w:val="none" w:sz="0" w:space="0" w:color="auto"/>
                <w:bottom w:val="none" w:sz="0" w:space="0" w:color="auto"/>
                <w:right w:val="none" w:sz="0" w:space="0" w:color="auto"/>
              </w:divBdr>
            </w:div>
            <w:div w:id="1343899212">
              <w:marLeft w:val="0"/>
              <w:marRight w:val="0"/>
              <w:marTop w:val="0"/>
              <w:marBottom w:val="0"/>
              <w:divBdr>
                <w:top w:val="none" w:sz="0" w:space="0" w:color="auto"/>
                <w:left w:val="none" w:sz="0" w:space="0" w:color="auto"/>
                <w:bottom w:val="none" w:sz="0" w:space="0" w:color="auto"/>
                <w:right w:val="none" w:sz="0" w:space="0" w:color="auto"/>
              </w:divBdr>
            </w:div>
            <w:div w:id="1684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78">
      <w:bodyDiv w:val="1"/>
      <w:marLeft w:val="0"/>
      <w:marRight w:val="0"/>
      <w:marTop w:val="0"/>
      <w:marBottom w:val="0"/>
      <w:divBdr>
        <w:top w:val="none" w:sz="0" w:space="0" w:color="auto"/>
        <w:left w:val="none" w:sz="0" w:space="0" w:color="auto"/>
        <w:bottom w:val="none" w:sz="0" w:space="0" w:color="auto"/>
        <w:right w:val="none" w:sz="0" w:space="0" w:color="auto"/>
      </w:divBdr>
      <w:divsChild>
        <w:div w:id="1560097195">
          <w:marLeft w:val="0"/>
          <w:marRight w:val="0"/>
          <w:marTop w:val="0"/>
          <w:marBottom w:val="0"/>
          <w:divBdr>
            <w:top w:val="none" w:sz="0" w:space="0" w:color="auto"/>
            <w:left w:val="none" w:sz="0" w:space="0" w:color="auto"/>
            <w:bottom w:val="none" w:sz="0" w:space="0" w:color="auto"/>
            <w:right w:val="none" w:sz="0" w:space="0" w:color="auto"/>
          </w:divBdr>
          <w:divsChild>
            <w:div w:id="244071622">
              <w:marLeft w:val="0"/>
              <w:marRight w:val="0"/>
              <w:marTop w:val="0"/>
              <w:marBottom w:val="0"/>
              <w:divBdr>
                <w:top w:val="none" w:sz="0" w:space="0" w:color="auto"/>
                <w:left w:val="none" w:sz="0" w:space="0" w:color="auto"/>
                <w:bottom w:val="none" w:sz="0" w:space="0" w:color="auto"/>
                <w:right w:val="none" w:sz="0" w:space="0" w:color="auto"/>
              </w:divBdr>
            </w:div>
            <w:div w:id="482279526">
              <w:marLeft w:val="0"/>
              <w:marRight w:val="0"/>
              <w:marTop w:val="0"/>
              <w:marBottom w:val="0"/>
              <w:divBdr>
                <w:top w:val="none" w:sz="0" w:space="0" w:color="auto"/>
                <w:left w:val="none" w:sz="0" w:space="0" w:color="auto"/>
                <w:bottom w:val="none" w:sz="0" w:space="0" w:color="auto"/>
                <w:right w:val="none" w:sz="0" w:space="0" w:color="auto"/>
              </w:divBdr>
            </w:div>
            <w:div w:id="537932679">
              <w:marLeft w:val="0"/>
              <w:marRight w:val="0"/>
              <w:marTop w:val="0"/>
              <w:marBottom w:val="0"/>
              <w:divBdr>
                <w:top w:val="none" w:sz="0" w:space="0" w:color="auto"/>
                <w:left w:val="none" w:sz="0" w:space="0" w:color="auto"/>
                <w:bottom w:val="none" w:sz="0" w:space="0" w:color="auto"/>
                <w:right w:val="none" w:sz="0" w:space="0" w:color="auto"/>
              </w:divBdr>
            </w:div>
            <w:div w:id="609169942">
              <w:marLeft w:val="0"/>
              <w:marRight w:val="0"/>
              <w:marTop w:val="0"/>
              <w:marBottom w:val="0"/>
              <w:divBdr>
                <w:top w:val="none" w:sz="0" w:space="0" w:color="auto"/>
                <w:left w:val="none" w:sz="0" w:space="0" w:color="auto"/>
                <w:bottom w:val="none" w:sz="0" w:space="0" w:color="auto"/>
                <w:right w:val="none" w:sz="0" w:space="0" w:color="auto"/>
              </w:divBdr>
            </w:div>
            <w:div w:id="1062751782">
              <w:marLeft w:val="0"/>
              <w:marRight w:val="0"/>
              <w:marTop w:val="0"/>
              <w:marBottom w:val="0"/>
              <w:divBdr>
                <w:top w:val="none" w:sz="0" w:space="0" w:color="auto"/>
                <w:left w:val="none" w:sz="0" w:space="0" w:color="auto"/>
                <w:bottom w:val="none" w:sz="0" w:space="0" w:color="auto"/>
                <w:right w:val="none" w:sz="0" w:space="0" w:color="auto"/>
              </w:divBdr>
            </w:div>
            <w:div w:id="1168834965">
              <w:marLeft w:val="0"/>
              <w:marRight w:val="0"/>
              <w:marTop w:val="0"/>
              <w:marBottom w:val="0"/>
              <w:divBdr>
                <w:top w:val="none" w:sz="0" w:space="0" w:color="auto"/>
                <w:left w:val="none" w:sz="0" w:space="0" w:color="auto"/>
                <w:bottom w:val="none" w:sz="0" w:space="0" w:color="auto"/>
                <w:right w:val="none" w:sz="0" w:space="0" w:color="auto"/>
              </w:divBdr>
            </w:div>
            <w:div w:id="20619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9422">
      <w:bodyDiv w:val="1"/>
      <w:marLeft w:val="0"/>
      <w:marRight w:val="0"/>
      <w:marTop w:val="0"/>
      <w:marBottom w:val="0"/>
      <w:divBdr>
        <w:top w:val="none" w:sz="0" w:space="0" w:color="auto"/>
        <w:left w:val="none" w:sz="0" w:space="0" w:color="auto"/>
        <w:bottom w:val="none" w:sz="0" w:space="0" w:color="auto"/>
        <w:right w:val="none" w:sz="0" w:space="0" w:color="auto"/>
      </w:divBdr>
      <w:divsChild>
        <w:div w:id="227154986">
          <w:marLeft w:val="0"/>
          <w:marRight w:val="0"/>
          <w:marTop w:val="0"/>
          <w:marBottom w:val="0"/>
          <w:divBdr>
            <w:top w:val="none" w:sz="0" w:space="0" w:color="auto"/>
            <w:left w:val="none" w:sz="0" w:space="0" w:color="auto"/>
            <w:bottom w:val="none" w:sz="0" w:space="0" w:color="auto"/>
            <w:right w:val="none" w:sz="0" w:space="0" w:color="auto"/>
          </w:divBdr>
          <w:divsChild>
            <w:div w:id="1675910103">
              <w:marLeft w:val="0"/>
              <w:marRight w:val="0"/>
              <w:marTop w:val="0"/>
              <w:marBottom w:val="0"/>
              <w:divBdr>
                <w:top w:val="none" w:sz="0" w:space="0" w:color="auto"/>
                <w:left w:val="none" w:sz="0" w:space="0" w:color="auto"/>
                <w:bottom w:val="none" w:sz="0" w:space="0" w:color="auto"/>
                <w:right w:val="none" w:sz="0" w:space="0" w:color="auto"/>
              </w:divBdr>
            </w:div>
            <w:div w:id="2059894348">
              <w:marLeft w:val="0"/>
              <w:marRight w:val="0"/>
              <w:marTop w:val="0"/>
              <w:marBottom w:val="0"/>
              <w:divBdr>
                <w:top w:val="none" w:sz="0" w:space="0" w:color="auto"/>
                <w:left w:val="none" w:sz="0" w:space="0" w:color="auto"/>
                <w:bottom w:val="none" w:sz="0" w:space="0" w:color="auto"/>
                <w:right w:val="none" w:sz="0" w:space="0" w:color="auto"/>
              </w:divBdr>
            </w:div>
            <w:div w:id="1365594639">
              <w:marLeft w:val="0"/>
              <w:marRight w:val="0"/>
              <w:marTop w:val="0"/>
              <w:marBottom w:val="0"/>
              <w:divBdr>
                <w:top w:val="none" w:sz="0" w:space="0" w:color="auto"/>
                <w:left w:val="none" w:sz="0" w:space="0" w:color="auto"/>
                <w:bottom w:val="none" w:sz="0" w:space="0" w:color="auto"/>
                <w:right w:val="none" w:sz="0" w:space="0" w:color="auto"/>
              </w:divBdr>
            </w:div>
            <w:div w:id="676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379">
      <w:bodyDiv w:val="1"/>
      <w:marLeft w:val="0"/>
      <w:marRight w:val="0"/>
      <w:marTop w:val="0"/>
      <w:marBottom w:val="0"/>
      <w:divBdr>
        <w:top w:val="none" w:sz="0" w:space="0" w:color="auto"/>
        <w:left w:val="none" w:sz="0" w:space="0" w:color="auto"/>
        <w:bottom w:val="none" w:sz="0" w:space="0" w:color="auto"/>
        <w:right w:val="none" w:sz="0" w:space="0" w:color="auto"/>
      </w:divBdr>
      <w:divsChild>
        <w:div w:id="105195327">
          <w:marLeft w:val="0"/>
          <w:marRight w:val="0"/>
          <w:marTop w:val="0"/>
          <w:marBottom w:val="0"/>
          <w:divBdr>
            <w:top w:val="none" w:sz="0" w:space="0" w:color="auto"/>
            <w:left w:val="none" w:sz="0" w:space="0" w:color="auto"/>
            <w:bottom w:val="none" w:sz="0" w:space="0" w:color="auto"/>
            <w:right w:val="none" w:sz="0" w:space="0" w:color="auto"/>
          </w:divBdr>
          <w:divsChild>
            <w:div w:id="5598945">
              <w:marLeft w:val="0"/>
              <w:marRight w:val="0"/>
              <w:marTop w:val="0"/>
              <w:marBottom w:val="0"/>
              <w:divBdr>
                <w:top w:val="none" w:sz="0" w:space="0" w:color="auto"/>
                <w:left w:val="none" w:sz="0" w:space="0" w:color="auto"/>
                <w:bottom w:val="none" w:sz="0" w:space="0" w:color="auto"/>
                <w:right w:val="none" w:sz="0" w:space="0" w:color="auto"/>
              </w:divBdr>
            </w:div>
            <w:div w:id="14498496">
              <w:marLeft w:val="0"/>
              <w:marRight w:val="0"/>
              <w:marTop w:val="0"/>
              <w:marBottom w:val="0"/>
              <w:divBdr>
                <w:top w:val="none" w:sz="0" w:space="0" w:color="auto"/>
                <w:left w:val="none" w:sz="0" w:space="0" w:color="auto"/>
                <w:bottom w:val="none" w:sz="0" w:space="0" w:color="auto"/>
                <w:right w:val="none" w:sz="0" w:space="0" w:color="auto"/>
              </w:divBdr>
            </w:div>
            <w:div w:id="205417037">
              <w:marLeft w:val="0"/>
              <w:marRight w:val="0"/>
              <w:marTop w:val="0"/>
              <w:marBottom w:val="0"/>
              <w:divBdr>
                <w:top w:val="none" w:sz="0" w:space="0" w:color="auto"/>
                <w:left w:val="none" w:sz="0" w:space="0" w:color="auto"/>
                <w:bottom w:val="none" w:sz="0" w:space="0" w:color="auto"/>
                <w:right w:val="none" w:sz="0" w:space="0" w:color="auto"/>
              </w:divBdr>
            </w:div>
            <w:div w:id="859322503">
              <w:marLeft w:val="0"/>
              <w:marRight w:val="0"/>
              <w:marTop w:val="0"/>
              <w:marBottom w:val="0"/>
              <w:divBdr>
                <w:top w:val="none" w:sz="0" w:space="0" w:color="auto"/>
                <w:left w:val="none" w:sz="0" w:space="0" w:color="auto"/>
                <w:bottom w:val="none" w:sz="0" w:space="0" w:color="auto"/>
                <w:right w:val="none" w:sz="0" w:space="0" w:color="auto"/>
              </w:divBdr>
            </w:div>
            <w:div w:id="862135828">
              <w:marLeft w:val="0"/>
              <w:marRight w:val="0"/>
              <w:marTop w:val="0"/>
              <w:marBottom w:val="0"/>
              <w:divBdr>
                <w:top w:val="none" w:sz="0" w:space="0" w:color="auto"/>
                <w:left w:val="none" w:sz="0" w:space="0" w:color="auto"/>
                <w:bottom w:val="none" w:sz="0" w:space="0" w:color="auto"/>
                <w:right w:val="none" w:sz="0" w:space="0" w:color="auto"/>
              </w:divBdr>
            </w:div>
            <w:div w:id="928856261">
              <w:marLeft w:val="0"/>
              <w:marRight w:val="0"/>
              <w:marTop w:val="0"/>
              <w:marBottom w:val="0"/>
              <w:divBdr>
                <w:top w:val="none" w:sz="0" w:space="0" w:color="auto"/>
                <w:left w:val="none" w:sz="0" w:space="0" w:color="auto"/>
                <w:bottom w:val="none" w:sz="0" w:space="0" w:color="auto"/>
                <w:right w:val="none" w:sz="0" w:space="0" w:color="auto"/>
              </w:divBdr>
            </w:div>
            <w:div w:id="1041128121">
              <w:marLeft w:val="0"/>
              <w:marRight w:val="0"/>
              <w:marTop w:val="0"/>
              <w:marBottom w:val="0"/>
              <w:divBdr>
                <w:top w:val="none" w:sz="0" w:space="0" w:color="auto"/>
                <w:left w:val="none" w:sz="0" w:space="0" w:color="auto"/>
                <w:bottom w:val="none" w:sz="0" w:space="0" w:color="auto"/>
                <w:right w:val="none" w:sz="0" w:space="0" w:color="auto"/>
              </w:divBdr>
            </w:div>
            <w:div w:id="1422608430">
              <w:marLeft w:val="0"/>
              <w:marRight w:val="0"/>
              <w:marTop w:val="0"/>
              <w:marBottom w:val="0"/>
              <w:divBdr>
                <w:top w:val="none" w:sz="0" w:space="0" w:color="auto"/>
                <w:left w:val="none" w:sz="0" w:space="0" w:color="auto"/>
                <w:bottom w:val="none" w:sz="0" w:space="0" w:color="auto"/>
                <w:right w:val="none" w:sz="0" w:space="0" w:color="auto"/>
              </w:divBdr>
            </w:div>
            <w:div w:id="1551767338">
              <w:marLeft w:val="0"/>
              <w:marRight w:val="0"/>
              <w:marTop w:val="0"/>
              <w:marBottom w:val="0"/>
              <w:divBdr>
                <w:top w:val="none" w:sz="0" w:space="0" w:color="auto"/>
                <w:left w:val="none" w:sz="0" w:space="0" w:color="auto"/>
                <w:bottom w:val="none" w:sz="0" w:space="0" w:color="auto"/>
                <w:right w:val="none" w:sz="0" w:space="0" w:color="auto"/>
              </w:divBdr>
            </w:div>
            <w:div w:id="1648167920">
              <w:marLeft w:val="0"/>
              <w:marRight w:val="0"/>
              <w:marTop w:val="0"/>
              <w:marBottom w:val="0"/>
              <w:divBdr>
                <w:top w:val="none" w:sz="0" w:space="0" w:color="auto"/>
                <w:left w:val="none" w:sz="0" w:space="0" w:color="auto"/>
                <w:bottom w:val="none" w:sz="0" w:space="0" w:color="auto"/>
                <w:right w:val="none" w:sz="0" w:space="0" w:color="auto"/>
              </w:divBdr>
            </w:div>
            <w:div w:id="1710495345">
              <w:marLeft w:val="0"/>
              <w:marRight w:val="0"/>
              <w:marTop w:val="0"/>
              <w:marBottom w:val="0"/>
              <w:divBdr>
                <w:top w:val="none" w:sz="0" w:space="0" w:color="auto"/>
                <w:left w:val="none" w:sz="0" w:space="0" w:color="auto"/>
                <w:bottom w:val="none" w:sz="0" w:space="0" w:color="auto"/>
                <w:right w:val="none" w:sz="0" w:space="0" w:color="auto"/>
              </w:divBdr>
            </w:div>
            <w:div w:id="2075277503">
              <w:marLeft w:val="0"/>
              <w:marRight w:val="0"/>
              <w:marTop w:val="0"/>
              <w:marBottom w:val="0"/>
              <w:divBdr>
                <w:top w:val="none" w:sz="0" w:space="0" w:color="auto"/>
                <w:left w:val="none" w:sz="0" w:space="0" w:color="auto"/>
                <w:bottom w:val="none" w:sz="0" w:space="0" w:color="auto"/>
                <w:right w:val="none" w:sz="0" w:space="0" w:color="auto"/>
              </w:divBdr>
            </w:div>
            <w:div w:id="21258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541">
      <w:bodyDiv w:val="1"/>
      <w:marLeft w:val="0"/>
      <w:marRight w:val="0"/>
      <w:marTop w:val="0"/>
      <w:marBottom w:val="0"/>
      <w:divBdr>
        <w:top w:val="none" w:sz="0" w:space="0" w:color="auto"/>
        <w:left w:val="none" w:sz="0" w:space="0" w:color="auto"/>
        <w:bottom w:val="none" w:sz="0" w:space="0" w:color="auto"/>
        <w:right w:val="none" w:sz="0" w:space="0" w:color="auto"/>
      </w:divBdr>
      <w:divsChild>
        <w:div w:id="1109549611">
          <w:marLeft w:val="0"/>
          <w:marRight w:val="0"/>
          <w:marTop w:val="0"/>
          <w:marBottom w:val="0"/>
          <w:divBdr>
            <w:top w:val="none" w:sz="0" w:space="0" w:color="auto"/>
            <w:left w:val="none" w:sz="0" w:space="0" w:color="auto"/>
            <w:bottom w:val="none" w:sz="0" w:space="0" w:color="auto"/>
            <w:right w:val="none" w:sz="0" w:space="0" w:color="auto"/>
          </w:divBdr>
          <w:divsChild>
            <w:div w:id="52899026">
              <w:marLeft w:val="0"/>
              <w:marRight w:val="0"/>
              <w:marTop w:val="0"/>
              <w:marBottom w:val="0"/>
              <w:divBdr>
                <w:top w:val="none" w:sz="0" w:space="0" w:color="auto"/>
                <w:left w:val="none" w:sz="0" w:space="0" w:color="auto"/>
                <w:bottom w:val="none" w:sz="0" w:space="0" w:color="auto"/>
                <w:right w:val="none" w:sz="0" w:space="0" w:color="auto"/>
              </w:divBdr>
            </w:div>
            <w:div w:id="55711037">
              <w:marLeft w:val="0"/>
              <w:marRight w:val="0"/>
              <w:marTop w:val="0"/>
              <w:marBottom w:val="0"/>
              <w:divBdr>
                <w:top w:val="none" w:sz="0" w:space="0" w:color="auto"/>
                <w:left w:val="none" w:sz="0" w:space="0" w:color="auto"/>
                <w:bottom w:val="none" w:sz="0" w:space="0" w:color="auto"/>
                <w:right w:val="none" w:sz="0" w:space="0" w:color="auto"/>
              </w:divBdr>
            </w:div>
            <w:div w:id="106505356">
              <w:marLeft w:val="0"/>
              <w:marRight w:val="0"/>
              <w:marTop w:val="0"/>
              <w:marBottom w:val="0"/>
              <w:divBdr>
                <w:top w:val="none" w:sz="0" w:space="0" w:color="auto"/>
                <w:left w:val="none" w:sz="0" w:space="0" w:color="auto"/>
                <w:bottom w:val="none" w:sz="0" w:space="0" w:color="auto"/>
                <w:right w:val="none" w:sz="0" w:space="0" w:color="auto"/>
              </w:divBdr>
            </w:div>
            <w:div w:id="239992967">
              <w:marLeft w:val="0"/>
              <w:marRight w:val="0"/>
              <w:marTop w:val="0"/>
              <w:marBottom w:val="0"/>
              <w:divBdr>
                <w:top w:val="none" w:sz="0" w:space="0" w:color="auto"/>
                <w:left w:val="none" w:sz="0" w:space="0" w:color="auto"/>
                <w:bottom w:val="none" w:sz="0" w:space="0" w:color="auto"/>
                <w:right w:val="none" w:sz="0" w:space="0" w:color="auto"/>
              </w:divBdr>
            </w:div>
            <w:div w:id="243875731">
              <w:marLeft w:val="0"/>
              <w:marRight w:val="0"/>
              <w:marTop w:val="0"/>
              <w:marBottom w:val="0"/>
              <w:divBdr>
                <w:top w:val="none" w:sz="0" w:space="0" w:color="auto"/>
                <w:left w:val="none" w:sz="0" w:space="0" w:color="auto"/>
                <w:bottom w:val="none" w:sz="0" w:space="0" w:color="auto"/>
                <w:right w:val="none" w:sz="0" w:space="0" w:color="auto"/>
              </w:divBdr>
            </w:div>
            <w:div w:id="303242286">
              <w:marLeft w:val="0"/>
              <w:marRight w:val="0"/>
              <w:marTop w:val="0"/>
              <w:marBottom w:val="0"/>
              <w:divBdr>
                <w:top w:val="none" w:sz="0" w:space="0" w:color="auto"/>
                <w:left w:val="none" w:sz="0" w:space="0" w:color="auto"/>
                <w:bottom w:val="none" w:sz="0" w:space="0" w:color="auto"/>
                <w:right w:val="none" w:sz="0" w:space="0" w:color="auto"/>
              </w:divBdr>
            </w:div>
            <w:div w:id="340665053">
              <w:marLeft w:val="0"/>
              <w:marRight w:val="0"/>
              <w:marTop w:val="0"/>
              <w:marBottom w:val="0"/>
              <w:divBdr>
                <w:top w:val="none" w:sz="0" w:space="0" w:color="auto"/>
                <w:left w:val="none" w:sz="0" w:space="0" w:color="auto"/>
                <w:bottom w:val="none" w:sz="0" w:space="0" w:color="auto"/>
                <w:right w:val="none" w:sz="0" w:space="0" w:color="auto"/>
              </w:divBdr>
            </w:div>
            <w:div w:id="364986183">
              <w:marLeft w:val="0"/>
              <w:marRight w:val="0"/>
              <w:marTop w:val="0"/>
              <w:marBottom w:val="0"/>
              <w:divBdr>
                <w:top w:val="none" w:sz="0" w:space="0" w:color="auto"/>
                <w:left w:val="none" w:sz="0" w:space="0" w:color="auto"/>
                <w:bottom w:val="none" w:sz="0" w:space="0" w:color="auto"/>
                <w:right w:val="none" w:sz="0" w:space="0" w:color="auto"/>
              </w:divBdr>
            </w:div>
            <w:div w:id="369383092">
              <w:marLeft w:val="0"/>
              <w:marRight w:val="0"/>
              <w:marTop w:val="0"/>
              <w:marBottom w:val="0"/>
              <w:divBdr>
                <w:top w:val="none" w:sz="0" w:space="0" w:color="auto"/>
                <w:left w:val="none" w:sz="0" w:space="0" w:color="auto"/>
                <w:bottom w:val="none" w:sz="0" w:space="0" w:color="auto"/>
                <w:right w:val="none" w:sz="0" w:space="0" w:color="auto"/>
              </w:divBdr>
            </w:div>
            <w:div w:id="503594072">
              <w:marLeft w:val="0"/>
              <w:marRight w:val="0"/>
              <w:marTop w:val="0"/>
              <w:marBottom w:val="0"/>
              <w:divBdr>
                <w:top w:val="none" w:sz="0" w:space="0" w:color="auto"/>
                <w:left w:val="none" w:sz="0" w:space="0" w:color="auto"/>
                <w:bottom w:val="none" w:sz="0" w:space="0" w:color="auto"/>
                <w:right w:val="none" w:sz="0" w:space="0" w:color="auto"/>
              </w:divBdr>
            </w:div>
            <w:div w:id="526211938">
              <w:marLeft w:val="0"/>
              <w:marRight w:val="0"/>
              <w:marTop w:val="0"/>
              <w:marBottom w:val="0"/>
              <w:divBdr>
                <w:top w:val="none" w:sz="0" w:space="0" w:color="auto"/>
                <w:left w:val="none" w:sz="0" w:space="0" w:color="auto"/>
                <w:bottom w:val="none" w:sz="0" w:space="0" w:color="auto"/>
                <w:right w:val="none" w:sz="0" w:space="0" w:color="auto"/>
              </w:divBdr>
            </w:div>
            <w:div w:id="676420368">
              <w:marLeft w:val="0"/>
              <w:marRight w:val="0"/>
              <w:marTop w:val="0"/>
              <w:marBottom w:val="0"/>
              <w:divBdr>
                <w:top w:val="none" w:sz="0" w:space="0" w:color="auto"/>
                <w:left w:val="none" w:sz="0" w:space="0" w:color="auto"/>
                <w:bottom w:val="none" w:sz="0" w:space="0" w:color="auto"/>
                <w:right w:val="none" w:sz="0" w:space="0" w:color="auto"/>
              </w:divBdr>
            </w:div>
            <w:div w:id="855076493">
              <w:marLeft w:val="0"/>
              <w:marRight w:val="0"/>
              <w:marTop w:val="0"/>
              <w:marBottom w:val="0"/>
              <w:divBdr>
                <w:top w:val="none" w:sz="0" w:space="0" w:color="auto"/>
                <w:left w:val="none" w:sz="0" w:space="0" w:color="auto"/>
                <w:bottom w:val="none" w:sz="0" w:space="0" w:color="auto"/>
                <w:right w:val="none" w:sz="0" w:space="0" w:color="auto"/>
              </w:divBdr>
            </w:div>
            <w:div w:id="864904475">
              <w:marLeft w:val="0"/>
              <w:marRight w:val="0"/>
              <w:marTop w:val="0"/>
              <w:marBottom w:val="0"/>
              <w:divBdr>
                <w:top w:val="none" w:sz="0" w:space="0" w:color="auto"/>
                <w:left w:val="none" w:sz="0" w:space="0" w:color="auto"/>
                <w:bottom w:val="none" w:sz="0" w:space="0" w:color="auto"/>
                <w:right w:val="none" w:sz="0" w:space="0" w:color="auto"/>
              </w:divBdr>
            </w:div>
            <w:div w:id="1005135803">
              <w:marLeft w:val="0"/>
              <w:marRight w:val="0"/>
              <w:marTop w:val="0"/>
              <w:marBottom w:val="0"/>
              <w:divBdr>
                <w:top w:val="none" w:sz="0" w:space="0" w:color="auto"/>
                <w:left w:val="none" w:sz="0" w:space="0" w:color="auto"/>
                <w:bottom w:val="none" w:sz="0" w:space="0" w:color="auto"/>
                <w:right w:val="none" w:sz="0" w:space="0" w:color="auto"/>
              </w:divBdr>
            </w:div>
            <w:div w:id="1104885241">
              <w:marLeft w:val="0"/>
              <w:marRight w:val="0"/>
              <w:marTop w:val="0"/>
              <w:marBottom w:val="0"/>
              <w:divBdr>
                <w:top w:val="none" w:sz="0" w:space="0" w:color="auto"/>
                <w:left w:val="none" w:sz="0" w:space="0" w:color="auto"/>
                <w:bottom w:val="none" w:sz="0" w:space="0" w:color="auto"/>
                <w:right w:val="none" w:sz="0" w:space="0" w:color="auto"/>
              </w:divBdr>
            </w:div>
            <w:div w:id="1196653116">
              <w:marLeft w:val="0"/>
              <w:marRight w:val="0"/>
              <w:marTop w:val="0"/>
              <w:marBottom w:val="0"/>
              <w:divBdr>
                <w:top w:val="none" w:sz="0" w:space="0" w:color="auto"/>
                <w:left w:val="none" w:sz="0" w:space="0" w:color="auto"/>
                <w:bottom w:val="none" w:sz="0" w:space="0" w:color="auto"/>
                <w:right w:val="none" w:sz="0" w:space="0" w:color="auto"/>
              </w:divBdr>
            </w:div>
            <w:div w:id="1349526278">
              <w:marLeft w:val="0"/>
              <w:marRight w:val="0"/>
              <w:marTop w:val="0"/>
              <w:marBottom w:val="0"/>
              <w:divBdr>
                <w:top w:val="none" w:sz="0" w:space="0" w:color="auto"/>
                <w:left w:val="none" w:sz="0" w:space="0" w:color="auto"/>
                <w:bottom w:val="none" w:sz="0" w:space="0" w:color="auto"/>
                <w:right w:val="none" w:sz="0" w:space="0" w:color="auto"/>
              </w:divBdr>
            </w:div>
            <w:div w:id="1465193260">
              <w:marLeft w:val="0"/>
              <w:marRight w:val="0"/>
              <w:marTop w:val="0"/>
              <w:marBottom w:val="0"/>
              <w:divBdr>
                <w:top w:val="none" w:sz="0" w:space="0" w:color="auto"/>
                <w:left w:val="none" w:sz="0" w:space="0" w:color="auto"/>
                <w:bottom w:val="none" w:sz="0" w:space="0" w:color="auto"/>
                <w:right w:val="none" w:sz="0" w:space="0" w:color="auto"/>
              </w:divBdr>
            </w:div>
            <w:div w:id="1504248360">
              <w:marLeft w:val="0"/>
              <w:marRight w:val="0"/>
              <w:marTop w:val="0"/>
              <w:marBottom w:val="0"/>
              <w:divBdr>
                <w:top w:val="none" w:sz="0" w:space="0" w:color="auto"/>
                <w:left w:val="none" w:sz="0" w:space="0" w:color="auto"/>
                <w:bottom w:val="none" w:sz="0" w:space="0" w:color="auto"/>
                <w:right w:val="none" w:sz="0" w:space="0" w:color="auto"/>
              </w:divBdr>
            </w:div>
            <w:div w:id="1509128862">
              <w:marLeft w:val="0"/>
              <w:marRight w:val="0"/>
              <w:marTop w:val="0"/>
              <w:marBottom w:val="0"/>
              <w:divBdr>
                <w:top w:val="none" w:sz="0" w:space="0" w:color="auto"/>
                <w:left w:val="none" w:sz="0" w:space="0" w:color="auto"/>
                <w:bottom w:val="none" w:sz="0" w:space="0" w:color="auto"/>
                <w:right w:val="none" w:sz="0" w:space="0" w:color="auto"/>
              </w:divBdr>
            </w:div>
            <w:div w:id="1580404009">
              <w:marLeft w:val="0"/>
              <w:marRight w:val="0"/>
              <w:marTop w:val="0"/>
              <w:marBottom w:val="0"/>
              <w:divBdr>
                <w:top w:val="none" w:sz="0" w:space="0" w:color="auto"/>
                <w:left w:val="none" w:sz="0" w:space="0" w:color="auto"/>
                <w:bottom w:val="none" w:sz="0" w:space="0" w:color="auto"/>
                <w:right w:val="none" w:sz="0" w:space="0" w:color="auto"/>
              </w:divBdr>
            </w:div>
            <w:div w:id="1793284007">
              <w:marLeft w:val="0"/>
              <w:marRight w:val="0"/>
              <w:marTop w:val="0"/>
              <w:marBottom w:val="0"/>
              <w:divBdr>
                <w:top w:val="none" w:sz="0" w:space="0" w:color="auto"/>
                <w:left w:val="none" w:sz="0" w:space="0" w:color="auto"/>
                <w:bottom w:val="none" w:sz="0" w:space="0" w:color="auto"/>
                <w:right w:val="none" w:sz="0" w:space="0" w:color="auto"/>
              </w:divBdr>
            </w:div>
            <w:div w:id="2115397578">
              <w:marLeft w:val="0"/>
              <w:marRight w:val="0"/>
              <w:marTop w:val="0"/>
              <w:marBottom w:val="0"/>
              <w:divBdr>
                <w:top w:val="none" w:sz="0" w:space="0" w:color="auto"/>
                <w:left w:val="none" w:sz="0" w:space="0" w:color="auto"/>
                <w:bottom w:val="none" w:sz="0" w:space="0" w:color="auto"/>
                <w:right w:val="none" w:sz="0" w:space="0" w:color="auto"/>
              </w:divBdr>
            </w:div>
            <w:div w:id="2130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0972">
      <w:bodyDiv w:val="1"/>
      <w:marLeft w:val="0"/>
      <w:marRight w:val="0"/>
      <w:marTop w:val="0"/>
      <w:marBottom w:val="0"/>
      <w:divBdr>
        <w:top w:val="none" w:sz="0" w:space="0" w:color="auto"/>
        <w:left w:val="none" w:sz="0" w:space="0" w:color="auto"/>
        <w:bottom w:val="none" w:sz="0" w:space="0" w:color="auto"/>
        <w:right w:val="none" w:sz="0" w:space="0" w:color="auto"/>
      </w:divBdr>
      <w:divsChild>
        <w:div w:id="1668971981">
          <w:marLeft w:val="0"/>
          <w:marRight w:val="0"/>
          <w:marTop w:val="0"/>
          <w:marBottom w:val="0"/>
          <w:divBdr>
            <w:top w:val="none" w:sz="0" w:space="0" w:color="auto"/>
            <w:left w:val="none" w:sz="0" w:space="0" w:color="auto"/>
            <w:bottom w:val="none" w:sz="0" w:space="0" w:color="auto"/>
            <w:right w:val="none" w:sz="0" w:space="0" w:color="auto"/>
          </w:divBdr>
        </w:div>
      </w:divsChild>
    </w:div>
    <w:div w:id="735276732">
      <w:bodyDiv w:val="1"/>
      <w:marLeft w:val="0"/>
      <w:marRight w:val="0"/>
      <w:marTop w:val="0"/>
      <w:marBottom w:val="0"/>
      <w:divBdr>
        <w:top w:val="none" w:sz="0" w:space="0" w:color="auto"/>
        <w:left w:val="none" w:sz="0" w:space="0" w:color="auto"/>
        <w:bottom w:val="none" w:sz="0" w:space="0" w:color="auto"/>
        <w:right w:val="none" w:sz="0" w:space="0" w:color="auto"/>
      </w:divBdr>
      <w:divsChild>
        <w:div w:id="780875544">
          <w:marLeft w:val="0"/>
          <w:marRight w:val="0"/>
          <w:marTop w:val="0"/>
          <w:marBottom w:val="0"/>
          <w:divBdr>
            <w:top w:val="none" w:sz="0" w:space="0" w:color="auto"/>
            <w:left w:val="none" w:sz="0" w:space="0" w:color="auto"/>
            <w:bottom w:val="none" w:sz="0" w:space="0" w:color="auto"/>
            <w:right w:val="none" w:sz="0" w:space="0" w:color="auto"/>
          </w:divBdr>
          <w:divsChild>
            <w:div w:id="1761414389">
              <w:marLeft w:val="0"/>
              <w:marRight w:val="0"/>
              <w:marTop w:val="0"/>
              <w:marBottom w:val="0"/>
              <w:divBdr>
                <w:top w:val="none" w:sz="0" w:space="0" w:color="auto"/>
                <w:left w:val="none" w:sz="0" w:space="0" w:color="auto"/>
                <w:bottom w:val="none" w:sz="0" w:space="0" w:color="auto"/>
                <w:right w:val="none" w:sz="0" w:space="0" w:color="auto"/>
              </w:divBdr>
            </w:div>
            <w:div w:id="376126613">
              <w:marLeft w:val="0"/>
              <w:marRight w:val="0"/>
              <w:marTop w:val="0"/>
              <w:marBottom w:val="0"/>
              <w:divBdr>
                <w:top w:val="none" w:sz="0" w:space="0" w:color="auto"/>
                <w:left w:val="none" w:sz="0" w:space="0" w:color="auto"/>
                <w:bottom w:val="none" w:sz="0" w:space="0" w:color="auto"/>
                <w:right w:val="none" w:sz="0" w:space="0" w:color="auto"/>
              </w:divBdr>
            </w:div>
            <w:div w:id="1016007179">
              <w:marLeft w:val="0"/>
              <w:marRight w:val="0"/>
              <w:marTop w:val="0"/>
              <w:marBottom w:val="0"/>
              <w:divBdr>
                <w:top w:val="none" w:sz="0" w:space="0" w:color="auto"/>
                <w:left w:val="none" w:sz="0" w:space="0" w:color="auto"/>
                <w:bottom w:val="none" w:sz="0" w:space="0" w:color="auto"/>
                <w:right w:val="none" w:sz="0" w:space="0" w:color="auto"/>
              </w:divBdr>
            </w:div>
            <w:div w:id="12273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553">
      <w:bodyDiv w:val="1"/>
      <w:marLeft w:val="0"/>
      <w:marRight w:val="0"/>
      <w:marTop w:val="0"/>
      <w:marBottom w:val="0"/>
      <w:divBdr>
        <w:top w:val="none" w:sz="0" w:space="0" w:color="auto"/>
        <w:left w:val="none" w:sz="0" w:space="0" w:color="auto"/>
        <w:bottom w:val="none" w:sz="0" w:space="0" w:color="auto"/>
        <w:right w:val="none" w:sz="0" w:space="0" w:color="auto"/>
      </w:divBdr>
      <w:divsChild>
        <w:div w:id="1352806421">
          <w:marLeft w:val="0"/>
          <w:marRight w:val="0"/>
          <w:marTop w:val="0"/>
          <w:marBottom w:val="0"/>
          <w:divBdr>
            <w:top w:val="none" w:sz="0" w:space="0" w:color="auto"/>
            <w:left w:val="none" w:sz="0" w:space="0" w:color="auto"/>
            <w:bottom w:val="none" w:sz="0" w:space="0" w:color="auto"/>
            <w:right w:val="none" w:sz="0" w:space="0" w:color="auto"/>
          </w:divBdr>
          <w:divsChild>
            <w:div w:id="1077165933">
              <w:marLeft w:val="0"/>
              <w:marRight w:val="0"/>
              <w:marTop w:val="0"/>
              <w:marBottom w:val="0"/>
              <w:divBdr>
                <w:top w:val="none" w:sz="0" w:space="0" w:color="auto"/>
                <w:left w:val="none" w:sz="0" w:space="0" w:color="auto"/>
                <w:bottom w:val="none" w:sz="0" w:space="0" w:color="auto"/>
                <w:right w:val="none" w:sz="0" w:space="0" w:color="auto"/>
              </w:divBdr>
            </w:div>
            <w:div w:id="1310985202">
              <w:marLeft w:val="0"/>
              <w:marRight w:val="0"/>
              <w:marTop w:val="0"/>
              <w:marBottom w:val="0"/>
              <w:divBdr>
                <w:top w:val="none" w:sz="0" w:space="0" w:color="auto"/>
                <w:left w:val="none" w:sz="0" w:space="0" w:color="auto"/>
                <w:bottom w:val="none" w:sz="0" w:space="0" w:color="auto"/>
                <w:right w:val="none" w:sz="0" w:space="0" w:color="auto"/>
              </w:divBdr>
            </w:div>
            <w:div w:id="1531799749">
              <w:marLeft w:val="0"/>
              <w:marRight w:val="0"/>
              <w:marTop w:val="0"/>
              <w:marBottom w:val="0"/>
              <w:divBdr>
                <w:top w:val="none" w:sz="0" w:space="0" w:color="auto"/>
                <w:left w:val="none" w:sz="0" w:space="0" w:color="auto"/>
                <w:bottom w:val="none" w:sz="0" w:space="0" w:color="auto"/>
                <w:right w:val="none" w:sz="0" w:space="0" w:color="auto"/>
              </w:divBdr>
            </w:div>
            <w:div w:id="18451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861">
      <w:bodyDiv w:val="1"/>
      <w:marLeft w:val="0"/>
      <w:marRight w:val="0"/>
      <w:marTop w:val="0"/>
      <w:marBottom w:val="0"/>
      <w:divBdr>
        <w:top w:val="none" w:sz="0" w:space="0" w:color="auto"/>
        <w:left w:val="none" w:sz="0" w:space="0" w:color="auto"/>
        <w:bottom w:val="none" w:sz="0" w:space="0" w:color="auto"/>
        <w:right w:val="none" w:sz="0" w:space="0" w:color="auto"/>
      </w:divBdr>
      <w:divsChild>
        <w:div w:id="419572067">
          <w:marLeft w:val="0"/>
          <w:marRight w:val="0"/>
          <w:marTop w:val="0"/>
          <w:marBottom w:val="0"/>
          <w:divBdr>
            <w:top w:val="none" w:sz="0" w:space="0" w:color="auto"/>
            <w:left w:val="none" w:sz="0" w:space="0" w:color="auto"/>
            <w:bottom w:val="none" w:sz="0" w:space="0" w:color="auto"/>
            <w:right w:val="none" w:sz="0" w:space="0" w:color="auto"/>
          </w:divBdr>
          <w:divsChild>
            <w:div w:id="119300954">
              <w:marLeft w:val="0"/>
              <w:marRight w:val="0"/>
              <w:marTop w:val="0"/>
              <w:marBottom w:val="0"/>
              <w:divBdr>
                <w:top w:val="none" w:sz="0" w:space="0" w:color="auto"/>
                <w:left w:val="none" w:sz="0" w:space="0" w:color="auto"/>
                <w:bottom w:val="none" w:sz="0" w:space="0" w:color="auto"/>
                <w:right w:val="none" w:sz="0" w:space="0" w:color="auto"/>
              </w:divBdr>
            </w:div>
            <w:div w:id="540872147">
              <w:marLeft w:val="0"/>
              <w:marRight w:val="0"/>
              <w:marTop w:val="0"/>
              <w:marBottom w:val="0"/>
              <w:divBdr>
                <w:top w:val="none" w:sz="0" w:space="0" w:color="auto"/>
                <w:left w:val="none" w:sz="0" w:space="0" w:color="auto"/>
                <w:bottom w:val="none" w:sz="0" w:space="0" w:color="auto"/>
                <w:right w:val="none" w:sz="0" w:space="0" w:color="auto"/>
              </w:divBdr>
            </w:div>
            <w:div w:id="1149596460">
              <w:marLeft w:val="0"/>
              <w:marRight w:val="0"/>
              <w:marTop w:val="0"/>
              <w:marBottom w:val="0"/>
              <w:divBdr>
                <w:top w:val="none" w:sz="0" w:space="0" w:color="auto"/>
                <w:left w:val="none" w:sz="0" w:space="0" w:color="auto"/>
                <w:bottom w:val="none" w:sz="0" w:space="0" w:color="auto"/>
                <w:right w:val="none" w:sz="0" w:space="0" w:color="auto"/>
              </w:divBdr>
            </w:div>
            <w:div w:id="1849515012">
              <w:marLeft w:val="0"/>
              <w:marRight w:val="0"/>
              <w:marTop w:val="0"/>
              <w:marBottom w:val="0"/>
              <w:divBdr>
                <w:top w:val="none" w:sz="0" w:space="0" w:color="auto"/>
                <w:left w:val="none" w:sz="0" w:space="0" w:color="auto"/>
                <w:bottom w:val="none" w:sz="0" w:space="0" w:color="auto"/>
                <w:right w:val="none" w:sz="0" w:space="0" w:color="auto"/>
              </w:divBdr>
            </w:div>
            <w:div w:id="20725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179">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5">
          <w:marLeft w:val="0"/>
          <w:marRight w:val="0"/>
          <w:marTop w:val="0"/>
          <w:marBottom w:val="0"/>
          <w:divBdr>
            <w:top w:val="none" w:sz="0" w:space="0" w:color="auto"/>
            <w:left w:val="none" w:sz="0" w:space="0" w:color="auto"/>
            <w:bottom w:val="none" w:sz="0" w:space="0" w:color="auto"/>
            <w:right w:val="none" w:sz="0" w:space="0" w:color="auto"/>
          </w:divBdr>
          <w:divsChild>
            <w:div w:id="597980752">
              <w:marLeft w:val="0"/>
              <w:marRight w:val="0"/>
              <w:marTop w:val="0"/>
              <w:marBottom w:val="0"/>
              <w:divBdr>
                <w:top w:val="none" w:sz="0" w:space="0" w:color="auto"/>
                <w:left w:val="none" w:sz="0" w:space="0" w:color="auto"/>
                <w:bottom w:val="none" w:sz="0" w:space="0" w:color="auto"/>
                <w:right w:val="none" w:sz="0" w:space="0" w:color="auto"/>
              </w:divBdr>
            </w:div>
            <w:div w:id="676545289">
              <w:marLeft w:val="0"/>
              <w:marRight w:val="0"/>
              <w:marTop w:val="0"/>
              <w:marBottom w:val="0"/>
              <w:divBdr>
                <w:top w:val="none" w:sz="0" w:space="0" w:color="auto"/>
                <w:left w:val="none" w:sz="0" w:space="0" w:color="auto"/>
                <w:bottom w:val="none" w:sz="0" w:space="0" w:color="auto"/>
                <w:right w:val="none" w:sz="0" w:space="0" w:color="auto"/>
              </w:divBdr>
            </w:div>
            <w:div w:id="768743718">
              <w:marLeft w:val="0"/>
              <w:marRight w:val="0"/>
              <w:marTop w:val="0"/>
              <w:marBottom w:val="0"/>
              <w:divBdr>
                <w:top w:val="none" w:sz="0" w:space="0" w:color="auto"/>
                <w:left w:val="none" w:sz="0" w:space="0" w:color="auto"/>
                <w:bottom w:val="none" w:sz="0" w:space="0" w:color="auto"/>
                <w:right w:val="none" w:sz="0" w:space="0" w:color="auto"/>
              </w:divBdr>
            </w:div>
            <w:div w:id="1070422710">
              <w:marLeft w:val="0"/>
              <w:marRight w:val="0"/>
              <w:marTop w:val="0"/>
              <w:marBottom w:val="0"/>
              <w:divBdr>
                <w:top w:val="none" w:sz="0" w:space="0" w:color="auto"/>
                <w:left w:val="none" w:sz="0" w:space="0" w:color="auto"/>
                <w:bottom w:val="none" w:sz="0" w:space="0" w:color="auto"/>
                <w:right w:val="none" w:sz="0" w:space="0" w:color="auto"/>
              </w:divBdr>
            </w:div>
            <w:div w:id="2032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0464">
      <w:bodyDiv w:val="1"/>
      <w:marLeft w:val="0"/>
      <w:marRight w:val="0"/>
      <w:marTop w:val="0"/>
      <w:marBottom w:val="0"/>
      <w:divBdr>
        <w:top w:val="none" w:sz="0" w:space="0" w:color="auto"/>
        <w:left w:val="none" w:sz="0" w:space="0" w:color="auto"/>
        <w:bottom w:val="none" w:sz="0" w:space="0" w:color="auto"/>
        <w:right w:val="none" w:sz="0" w:space="0" w:color="auto"/>
      </w:divBdr>
      <w:divsChild>
        <w:div w:id="691036292">
          <w:marLeft w:val="0"/>
          <w:marRight w:val="0"/>
          <w:marTop w:val="0"/>
          <w:marBottom w:val="0"/>
          <w:divBdr>
            <w:top w:val="none" w:sz="0" w:space="0" w:color="auto"/>
            <w:left w:val="none" w:sz="0" w:space="0" w:color="auto"/>
            <w:bottom w:val="none" w:sz="0" w:space="0" w:color="auto"/>
            <w:right w:val="none" w:sz="0" w:space="0" w:color="auto"/>
          </w:divBdr>
          <w:divsChild>
            <w:div w:id="588002606">
              <w:marLeft w:val="0"/>
              <w:marRight w:val="0"/>
              <w:marTop w:val="0"/>
              <w:marBottom w:val="0"/>
              <w:divBdr>
                <w:top w:val="none" w:sz="0" w:space="0" w:color="auto"/>
                <w:left w:val="none" w:sz="0" w:space="0" w:color="auto"/>
                <w:bottom w:val="none" w:sz="0" w:space="0" w:color="auto"/>
                <w:right w:val="none" w:sz="0" w:space="0" w:color="auto"/>
              </w:divBdr>
            </w:div>
            <w:div w:id="993485152">
              <w:marLeft w:val="0"/>
              <w:marRight w:val="0"/>
              <w:marTop w:val="0"/>
              <w:marBottom w:val="0"/>
              <w:divBdr>
                <w:top w:val="none" w:sz="0" w:space="0" w:color="auto"/>
                <w:left w:val="none" w:sz="0" w:space="0" w:color="auto"/>
                <w:bottom w:val="none" w:sz="0" w:space="0" w:color="auto"/>
                <w:right w:val="none" w:sz="0" w:space="0" w:color="auto"/>
              </w:divBdr>
            </w:div>
            <w:div w:id="10760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8913">
      <w:bodyDiv w:val="1"/>
      <w:marLeft w:val="0"/>
      <w:marRight w:val="0"/>
      <w:marTop w:val="0"/>
      <w:marBottom w:val="0"/>
      <w:divBdr>
        <w:top w:val="none" w:sz="0" w:space="0" w:color="auto"/>
        <w:left w:val="none" w:sz="0" w:space="0" w:color="auto"/>
        <w:bottom w:val="none" w:sz="0" w:space="0" w:color="auto"/>
        <w:right w:val="none" w:sz="0" w:space="0" w:color="auto"/>
      </w:divBdr>
      <w:divsChild>
        <w:div w:id="633751632">
          <w:marLeft w:val="0"/>
          <w:marRight w:val="0"/>
          <w:marTop w:val="0"/>
          <w:marBottom w:val="0"/>
          <w:divBdr>
            <w:top w:val="none" w:sz="0" w:space="0" w:color="auto"/>
            <w:left w:val="none" w:sz="0" w:space="0" w:color="auto"/>
            <w:bottom w:val="none" w:sz="0" w:space="0" w:color="auto"/>
            <w:right w:val="none" w:sz="0" w:space="0" w:color="auto"/>
          </w:divBdr>
          <w:divsChild>
            <w:div w:id="738011">
              <w:marLeft w:val="0"/>
              <w:marRight w:val="0"/>
              <w:marTop w:val="0"/>
              <w:marBottom w:val="0"/>
              <w:divBdr>
                <w:top w:val="none" w:sz="0" w:space="0" w:color="auto"/>
                <w:left w:val="none" w:sz="0" w:space="0" w:color="auto"/>
                <w:bottom w:val="none" w:sz="0" w:space="0" w:color="auto"/>
                <w:right w:val="none" w:sz="0" w:space="0" w:color="auto"/>
              </w:divBdr>
            </w:div>
            <w:div w:id="435685312">
              <w:marLeft w:val="0"/>
              <w:marRight w:val="0"/>
              <w:marTop w:val="0"/>
              <w:marBottom w:val="0"/>
              <w:divBdr>
                <w:top w:val="none" w:sz="0" w:space="0" w:color="auto"/>
                <w:left w:val="none" w:sz="0" w:space="0" w:color="auto"/>
                <w:bottom w:val="none" w:sz="0" w:space="0" w:color="auto"/>
                <w:right w:val="none" w:sz="0" w:space="0" w:color="auto"/>
              </w:divBdr>
            </w:div>
            <w:div w:id="1623995156">
              <w:marLeft w:val="0"/>
              <w:marRight w:val="0"/>
              <w:marTop w:val="0"/>
              <w:marBottom w:val="0"/>
              <w:divBdr>
                <w:top w:val="none" w:sz="0" w:space="0" w:color="auto"/>
                <w:left w:val="none" w:sz="0" w:space="0" w:color="auto"/>
                <w:bottom w:val="none" w:sz="0" w:space="0" w:color="auto"/>
                <w:right w:val="none" w:sz="0" w:space="0" w:color="auto"/>
              </w:divBdr>
            </w:div>
            <w:div w:id="1735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5588">
      <w:bodyDiv w:val="1"/>
      <w:marLeft w:val="0"/>
      <w:marRight w:val="0"/>
      <w:marTop w:val="0"/>
      <w:marBottom w:val="0"/>
      <w:divBdr>
        <w:top w:val="none" w:sz="0" w:space="0" w:color="auto"/>
        <w:left w:val="none" w:sz="0" w:space="0" w:color="auto"/>
        <w:bottom w:val="none" w:sz="0" w:space="0" w:color="auto"/>
        <w:right w:val="none" w:sz="0" w:space="0" w:color="auto"/>
      </w:divBdr>
      <w:divsChild>
        <w:div w:id="490605658">
          <w:marLeft w:val="0"/>
          <w:marRight w:val="0"/>
          <w:marTop w:val="0"/>
          <w:marBottom w:val="0"/>
          <w:divBdr>
            <w:top w:val="none" w:sz="0" w:space="0" w:color="auto"/>
            <w:left w:val="none" w:sz="0" w:space="0" w:color="auto"/>
            <w:bottom w:val="none" w:sz="0" w:space="0" w:color="auto"/>
            <w:right w:val="none" w:sz="0" w:space="0" w:color="auto"/>
          </w:divBdr>
          <w:divsChild>
            <w:div w:id="3038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0575">
      <w:bodyDiv w:val="1"/>
      <w:marLeft w:val="0"/>
      <w:marRight w:val="0"/>
      <w:marTop w:val="0"/>
      <w:marBottom w:val="0"/>
      <w:divBdr>
        <w:top w:val="none" w:sz="0" w:space="0" w:color="auto"/>
        <w:left w:val="none" w:sz="0" w:space="0" w:color="auto"/>
        <w:bottom w:val="none" w:sz="0" w:space="0" w:color="auto"/>
        <w:right w:val="none" w:sz="0" w:space="0" w:color="auto"/>
      </w:divBdr>
      <w:divsChild>
        <w:div w:id="1455054070">
          <w:marLeft w:val="0"/>
          <w:marRight w:val="0"/>
          <w:marTop w:val="0"/>
          <w:marBottom w:val="0"/>
          <w:divBdr>
            <w:top w:val="none" w:sz="0" w:space="0" w:color="auto"/>
            <w:left w:val="none" w:sz="0" w:space="0" w:color="auto"/>
            <w:bottom w:val="none" w:sz="0" w:space="0" w:color="auto"/>
            <w:right w:val="none" w:sz="0" w:space="0" w:color="auto"/>
          </w:divBdr>
          <w:divsChild>
            <w:div w:id="759182100">
              <w:marLeft w:val="0"/>
              <w:marRight w:val="0"/>
              <w:marTop w:val="0"/>
              <w:marBottom w:val="0"/>
              <w:divBdr>
                <w:top w:val="none" w:sz="0" w:space="0" w:color="auto"/>
                <w:left w:val="none" w:sz="0" w:space="0" w:color="auto"/>
                <w:bottom w:val="none" w:sz="0" w:space="0" w:color="auto"/>
                <w:right w:val="none" w:sz="0" w:space="0" w:color="auto"/>
              </w:divBdr>
            </w:div>
            <w:div w:id="794064466">
              <w:marLeft w:val="0"/>
              <w:marRight w:val="0"/>
              <w:marTop w:val="0"/>
              <w:marBottom w:val="0"/>
              <w:divBdr>
                <w:top w:val="none" w:sz="0" w:space="0" w:color="auto"/>
                <w:left w:val="none" w:sz="0" w:space="0" w:color="auto"/>
                <w:bottom w:val="none" w:sz="0" w:space="0" w:color="auto"/>
                <w:right w:val="none" w:sz="0" w:space="0" w:color="auto"/>
              </w:divBdr>
            </w:div>
            <w:div w:id="799300174">
              <w:marLeft w:val="0"/>
              <w:marRight w:val="0"/>
              <w:marTop w:val="0"/>
              <w:marBottom w:val="0"/>
              <w:divBdr>
                <w:top w:val="none" w:sz="0" w:space="0" w:color="auto"/>
                <w:left w:val="none" w:sz="0" w:space="0" w:color="auto"/>
                <w:bottom w:val="none" w:sz="0" w:space="0" w:color="auto"/>
                <w:right w:val="none" w:sz="0" w:space="0" w:color="auto"/>
              </w:divBdr>
            </w:div>
            <w:div w:id="1429698984">
              <w:marLeft w:val="0"/>
              <w:marRight w:val="0"/>
              <w:marTop w:val="0"/>
              <w:marBottom w:val="0"/>
              <w:divBdr>
                <w:top w:val="none" w:sz="0" w:space="0" w:color="auto"/>
                <w:left w:val="none" w:sz="0" w:space="0" w:color="auto"/>
                <w:bottom w:val="none" w:sz="0" w:space="0" w:color="auto"/>
                <w:right w:val="none" w:sz="0" w:space="0" w:color="auto"/>
              </w:divBdr>
            </w:div>
            <w:div w:id="1767454515">
              <w:marLeft w:val="0"/>
              <w:marRight w:val="0"/>
              <w:marTop w:val="0"/>
              <w:marBottom w:val="0"/>
              <w:divBdr>
                <w:top w:val="none" w:sz="0" w:space="0" w:color="auto"/>
                <w:left w:val="none" w:sz="0" w:space="0" w:color="auto"/>
                <w:bottom w:val="none" w:sz="0" w:space="0" w:color="auto"/>
                <w:right w:val="none" w:sz="0" w:space="0" w:color="auto"/>
              </w:divBdr>
            </w:div>
            <w:div w:id="1982347623">
              <w:marLeft w:val="0"/>
              <w:marRight w:val="0"/>
              <w:marTop w:val="0"/>
              <w:marBottom w:val="0"/>
              <w:divBdr>
                <w:top w:val="none" w:sz="0" w:space="0" w:color="auto"/>
                <w:left w:val="none" w:sz="0" w:space="0" w:color="auto"/>
                <w:bottom w:val="none" w:sz="0" w:space="0" w:color="auto"/>
                <w:right w:val="none" w:sz="0" w:space="0" w:color="auto"/>
              </w:divBdr>
            </w:div>
            <w:div w:id="2129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300">
      <w:bodyDiv w:val="1"/>
      <w:marLeft w:val="0"/>
      <w:marRight w:val="0"/>
      <w:marTop w:val="0"/>
      <w:marBottom w:val="0"/>
      <w:divBdr>
        <w:top w:val="none" w:sz="0" w:space="0" w:color="auto"/>
        <w:left w:val="none" w:sz="0" w:space="0" w:color="auto"/>
        <w:bottom w:val="none" w:sz="0" w:space="0" w:color="auto"/>
        <w:right w:val="none" w:sz="0" w:space="0" w:color="auto"/>
      </w:divBdr>
      <w:divsChild>
        <w:div w:id="20784030">
          <w:marLeft w:val="0"/>
          <w:marRight w:val="0"/>
          <w:marTop w:val="0"/>
          <w:marBottom w:val="0"/>
          <w:divBdr>
            <w:top w:val="none" w:sz="0" w:space="0" w:color="auto"/>
            <w:left w:val="none" w:sz="0" w:space="0" w:color="auto"/>
            <w:bottom w:val="none" w:sz="0" w:space="0" w:color="auto"/>
            <w:right w:val="none" w:sz="0" w:space="0" w:color="auto"/>
          </w:divBdr>
          <w:divsChild>
            <w:div w:id="121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668">
      <w:bodyDiv w:val="1"/>
      <w:marLeft w:val="0"/>
      <w:marRight w:val="0"/>
      <w:marTop w:val="0"/>
      <w:marBottom w:val="0"/>
      <w:divBdr>
        <w:top w:val="none" w:sz="0" w:space="0" w:color="auto"/>
        <w:left w:val="none" w:sz="0" w:space="0" w:color="auto"/>
        <w:bottom w:val="none" w:sz="0" w:space="0" w:color="auto"/>
        <w:right w:val="none" w:sz="0" w:space="0" w:color="auto"/>
      </w:divBdr>
      <w:divsChild>
        <w:div w:id="2063669022">
          <w:marLeft w:val="0"/>
          <w:marRight w:val="0"/>
          <w:marTop w:val="0"/>
          <w:marBottom w:val="0"/>
          <w:divBdr>
            <w:top w:val="none" w:sz="0" w:space="0" w:color="auto"/>
            <w:left w:val="none" w:sz="0" w:space="0" w:color="auto"/>
            <w:bottom w:val="none" w:sz="0" w:space="0" w:color="auto"/>
            <w:right w:val="none" w:sz="0" w:space="0" w:color="auto"/>
          </w:divBdr>
          <w:divsChild>
            <w:div w:id="156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341">
      <w:bodyDiv w:val="1"/>
      <w:marLeft w:val="0"/>
      <w:marRight w:val="0"/>
      <w:marTop w:val="0"/>
      <w:marBottom w:val="0"/>
      <w:divBdr>
        <w:top w:val="none" w:sz="0" w:space="0" w:color="auto"/>
        <w:left w:val="none" w:sz="0" w:space="0" w:color="auto"/>
        <w:bottom w:val="none" w:sz="0" w:space="0" w:color="auto"/>
        <w:right w:val="none" w:sz="0" w:space="0" w:color="auto"/>
      </w:divBdr>
      <w:divsChild>
        <w:div w:id="471796169">
          <w:marLeft w:val="0"/>
          <w:marRight w:val="0"/>
          <w:marTop w:val="0"/>
          <w:marBottom w:val="0"/>
          <w:divBdr>
            <w:top w:val="none" w:sz="0" w:space="0" w:color="auto"/>
            <w:left w:val="none" w:sz="0" w:space="0" w:color="auto"/>
            <w:bottom w:val="none" w:sz="0" w:space="0" w:color="auto"/>
            <w:right w:val="none" w:sz="0" w:space="0" w:color="auto"/>
          </w:divBdr>
          <w:divsChild>
            <w:div w:id="1986932280">
              <w:marLeft w:val="0"/>
              <w:marRight w:val="0"/>
              <w:marTop w:val="0"/>
              <w:marBottom w:val="0"/>
              <w:divBdr>
                <w:top w:val="none" w:sz="0" w:space="0" w:color="auto"/>
                <w:left w:val="none" w:sz="0" w:space="0" w:color="auto"/>
                <w:bottom w:val="none" w:sz="0" w:space="0" w:color="auto"/>
                <w:right w:val="none" w:sz="0" w:space="0" w:color="auto"/>
              </w:divBdr>
            </w:div>
            <w:div w:id="903027951">
              <w:marLeft w:val="0"/>
              <w:marRight w:val="0"/>
              <w:marTop w:val="0"/>
              <w:marBottom w:val="0"/>
              <w:divBdr>
                <w:top w:val="none" w:sz="0" w:space="0" w:color="auto"/>
                <w:left w:val="none" w:sz="0" w:space="0" w:color="auto"/>
                <w:bottom w:val="none" w:sz="0" w:space="0" w:color="auto"/>
                <w:right w:val="none" w:sz="0" w:space="0" w:color="auto"/>
              </w:divBdr>
            </w:div>
            <w:div w:id="537819508">
              <w:marLeft w:val="0"/>
              <w:marRight w:val="0"/>
              <w:marTop w:val="0"/>
              <w:marBottom w:val="0"/>
              <w:divBdr>
                <w:top w:val="none" w:sz="0" w:space="0" w:color="auto"/>
                <w:left w:val="none" w:sz="0" w:space="0" w:color="auto"/>
                <w:bottom w:val="none" w:sz="0" w:space="0" w:color="auto"/>
                <w:right w:val="none" w:sz="0" w:space="0" w:color="auto"/>
              </w:divBdr>
            </w:div>
            <w:div w:id="57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9028">
      <w:bodyDiv w:val="1"/>
      <w:marLeft w:val="0"/>
      <w:marRight w:val="0"/>
      <w:marTop w:val="0"/>
      <w:marBottom w:val="0"/>
      <w:divBdr>
        <w:top w:val="none" w:sz="0" w:space="0" w:color="auto"/>
        <w:left w:val="none" w:sz="0" w:space="0" w:color="auto"/>
        <w:bottom w:val="none" w:sz="0" w:space="0" w:color="auto"/>
        <w:right w:val="none" w:sz="0" w:space="0" w:color="auto"/>
      </w:divBdr>
      <w:divsChild>
        <w:div w:id="1831288953">
          <w:marLeft w:val="0"/>
          <w:marRight w:val="0"/>
          <w:marTop w:val="0"/>
          <w:marBottom w:val="0"/>
          <w:divBdr>
            <w:top w:val="none" w:sz="0" w:space="0" w:color="auto"/>
            <w:left w:val="none" w:sz="0" w:space="0" w:color="auto"/>
            <w:bottom w:val="none" w:sz="0" w:space="0" w:color="auto"/>
            <w:right w:val="none" w:sz="0" w:space="0" w:color="auto"/>
          </w:divBdr>
          <w:divsChild>
            <w:div w:id="26150764">
              <w:marLeft w:val="0"/>
              <w:marRight w:val="0"/>
              <w:marTop w:val="0"/>
              <w:marBottom w:val="0"/>
              <w:divBdr>
                <w:top w:val="none" w:sz="0" w:space="0" w:color="auto"/>
                <w:left w:val="none" w:sz="0" w:space="0" w:color="auto"/>
                <w:bottom w:val="none" w:sz="0" w:space="0" w:color="auto"/>
                <w:right w:val="none" w:sz="0" w:space="0" w:color="auto"/>
              </w:divBdr>
            </w:div>
            <w:div w:id="143275098">
              <w:marLeft w:val="0"/>
              <w:marRight w:val="0"/>
              <w:marTop w:val="0"/>
              <w:marBottom w:val="0"/>
              <w:divBdr>
                <w:top w:val="none" w:sz="0" w:space="0" w:color="auto"/>
                <w:left w:val="none" w:sz="0" w:space="0" w:color="auto"/>
                <w:bottom w:val="none" w:sz="0" w:space="0" w:color="auto"/>
                <w:right w:val="none" w:sz="0" w:space="0" w:color="auto"/>
              </w:divBdr>
            </w:div>
            <w:div w:id="370569600">
              <w:marLeft w:val="0"/>
              <w:marRight w:val="0"/>
              <w:marTop w:val="0"/>
              <w:marBottom w:val="0"/>
              <w:divBdr>
                <w:top w:val="none" w:sz="0" w:space="0" w:color="auto"/>
                <w:left w:val="none" w:sz="0" w:space="0" w:color="auto"/>
                <w:bottom w:val="none" w:sz="0" w:space="0" w:color="auto"/>
                <w:right w:val="none" w:sz="0" w:space="0" w:color="auto"/>
              </w:divBdr>
            </w:div>
            <w:div w:id="716858709">
              <w:marLeft w:val="0"/>
              <w:marRight w:val="0"/>
              <w:marTop w:val="0"/>
              <w:marBottom w:val="0"/>
              <w:divBdr>
                <w:top w:val="none" w:sz="0" w:space="0" w:color="auto"/>
                <w:left w:val="none" w:sz="0" w:space="0" w:color="auto"/>
                <w:bottom w:val="none" w:sz="0" w:space="0" w:color="auto"/>
                <w:right w:val="none" w:sz="0" w:space="0" w:color="auto"/>
              </w:divBdr>
            </w:div>
            <w:div w:id="790049413">
              <w:marLeft w:val="0"/>
              <w:marRight w:val="0"/>
              <w:marTop w:val="0"/>
              <w:marBottom w:val="0"/>
              <w:divBdr>
                <w:top w:val="none" w:sz="0" w:space="0" w:color="auto"/>
                <w:left w:val="none" w:sz="0" w:space="0" w:color="auto"/>
                <w:bottom w:val="none" w:sz="0" w:space="0" w:color="auto"/>
                <w:right w:val="none" w:sz="0" w:space="0" w:color="auto"/>
              </w:divBdr>
            </w:div>
            <w:div w:id="1306742753">
              <w:marLeft w:val="0"/>
              <w:marRight w:val="0"/>
              <w:marTop w:val="0"/>
              <w:marBottom w:val="0"/>
              <w:divBdr>
                <w:top w:val="none" w:sz="0" w:space="0" w:color="auto"/>
                <w:left w:val="none" w:sz="0" w:space="0" w:color="auto"/>
                <w:bottom w:val="none" w:sz="0" w:space="0" w:color="auto"/>
                <w:right w:val="none" w:sz="0" w:space="0" w:color="auto"/>
              </w:divBdr>
            </w:div>
            <w:div w:id="1389262111">
              <w:marLeft w:val="0"/>
              <w:marRight w:val="0"/>
              <w:marTop w:val="0"/>
              <w:marBottom w:val="0"/>
              <w:divBdr>
                <w:top w:val="none" w:sz="0" w:space="0" w:color="auto"/>
                <w:left w:val="none" w:sz="0" w:space="0" w:color="auto"/>
                <w:bottom w:val="none" w:sz="0" w:space="0" w:color="auto"/>
                <w:right w:val="none" w:sz="0" w:space="0" w:color="auto"/>
              </w:divBdr>
            </w:div>
            <w:div w:id="1390495535">
              <w:marLeft w:val="0"/>
              <w:marRight w:val="0"/>
              <w:marTop w:val="0"/>
              <w:marBottom w:val="0"/>
              <w:divBdr>
                <w:top w:val="none" w:sz="0" w:space="0" w:color="auto"/>
                <w:left w:val="none" w:sz="0" w:space="0" w:color="auto"/>
                <w:bottom w:val="none" w:sz="0" w:space="0" w:color="auto"/>
                <w:right w:val="none" w:sz="0" w:space="0" w:color="auto"/>
              </w:divBdr>
            </w:div>
            <w:div w:id="1607694328">
              <w:marLeft w:val="0"/>
              <w:marRight w:val="0"/>
              <w:marTop w:val="0"/>
              <w:marBottom w:val="0"/>
              <w:divBdr>
                <w:top w:val="none" w:sz="0" w:space="0" w:color="auto"/>
                <w:left w:val="none" w:sz="0" w:space="0" w:color="auto"/>
                <w:bottom w:val="none" w:sz="0" w:space="0" w:color="auto"/>
                <w:right w:val="none" w:sz="0" w:space="0" w:color="auto"/>
              </w:divBdr>
            </w:div>
            <w:div w:id="1620836505">
              <w:marLeft w:val="0"/>
              <w:marRight w:val="0"/>
              <w:marTop w:val="0"/>
              <w:marBottom w:val="0"/>
              <w:divBdr>
                <w:top w:val="none" w:sz="0" w:space="0" w:color="auto"/>
                <w:left w:val="none" w:sz="0" w:space="0" w:color="auto"/>
                <w:bottom w:val="none" w:sz="0" w:space="0" w:color="auto"/>
                <w:right w:val="none" w:sz="0" w:space="0" w:color="auto"/>
              </w:divBdr>
            </w:div>
            <w:div w:id="1633095193">
              <w:marLeft w:val="0"/>
              <w:marRight w:val="0"/>
              <w:marTop w:val="0"/>
              <w:marBottom w:val="0"/>
              <w:divBdr>
                <w:top w:val="none" w:sz="0" w:space="0" w:color="auto"/>
                <w:left w:val="none" w:sz="0" w:space="0" w:color="auto"/>
                <w:bottom w:val="none" w:sz="0" w:space="0" w:color="auto"/>
                <w:right w:val="none" w:sz="0" w:space="0" w:color="auto"/>
              </w:divBdr>
            </w:div>
            <w:div w:id="1739786000">
              <w:marLeft w:val="0"/>
              <w:marRight w:val="0"/>
              <w:marTop w:val="0"/>
              <w:marBottom w:val="0"/>
              <w:divBdr>
                <w:top w:val="none" w:sz="0" w:space="0" w:color="auto"/>
                <w:left w:val="none" w:sz="0" w:space="0" w:color="auto"/>
                <w:bottom w:val="none" w:sz="0" w:space="0" w:color="auto"/>
                <w:right w:val="none" w:sz="0" w:space="0" w:color="auto"/>
              </w:divBdr>
            </w:div>
            <w:div w:id="20475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0154">
      <w:bodyDiv w:val="1"/>
      <w:marLeft w:val="0"/>
      <w:marRight w:val="0"/>
      <w:marTop w:val="0"/>
      <w:marBottom w:val="0"/>
      <w:divBdr>
        <w:top w:val="none" w:sz="0" w:space="0" w:color="auto"/>
        <w:left w:val="none" w:sz="0" w:space="0" w:color="auto"/>
        <w:bottom w:val="none" w:sz="0" w:space="0" w:color="auto"/>
        <w:right w:val="none" w:sz="0" w:space="0" w:color="auto"/>
      </w:divBdr>
      <w:divsChild>
        <w:div w:id="1251432557">
          <w:marLeft w:val="0"/>
          <w:marRight w:val="0"/>
          <w:marTop w:val="0"/>
          <w:marBottom w:val="0"/>
          <w:divBdr>
            <w:top w:val="none" w:sz="0" w:space="0" w:color="auto"/>
            <w:left w:val="none" w:sz="0" w:space="0" w:color="auto"/>
            <w:bottom w:val="none" w:sz="0" w:space="0" w:color="auto"/>
            <w:right w:val="none" w:sz="0" w:space="0" w:color="auto"/>
          </w:divBdr>
          <w:divsChild>
            <w:div w:id="781143512">
              <w:marLeft w:val="0"/>
              <w:marRight w:val="0"/>
              <w:marTop w:val="0"/>
              <w:marBottom w:val="0"/>
              <w:divBdr>
                <w:top w:val="none" w:sz="0" w:space="0" w:color="auto"/>
                <w:left w:val="none" w:sz="0" w:space="0" w:color="auto"/>
                <w:bottom w:val="none" w:sz="0" w:space="0" w:color="auto"/>
                <w:right w:val="none" w:sz="0" w:space="0" w:color="auto"/>
              </w:divBdr>
            </w:div>
            <w:div w:id="1688096642">
              <w:marLeft w:val="0"/>
              <w:marRight w:val="0"/>
              <w:marTop w:val="0"/>
              <w:marBottom w:val="0"/>
              <w:divBdr>
                <w:top w:val="none" w:sz="0" w:space="0" w:color="auto"/>
                <w:left w:val="none" w:sz="0" w:space="0" w:color="auto"/>
                <w:bottom w:val="none" w:sz="0" w:space="0" w:color="auto"/>
                <w:right w:val="none" w:sz="0" w:space="0" w:color="auto"/>
              </w:divBdr>
            </w:div>
            <w:div w:id="1314917984">
              <w:marLeft w:val="0"/>
              <w:marRight w:val="0"/>
              <w:marTop w:val="0"/>
              <w:marBottom w:val="0"/>
              <w:divBdr>
                <w:top w:val="none" w:sz="0" w:space="0" w:color="auto"/>
                <w:left w:val="none" w:sz="0" w:space="0" w:color="auto"/>
                <w:bottom w:val="none" w:sz="0" w:space="0" w:color="auto"/>
                <w:right w:val="none" w:sz="0" w:space="0" w:color="auto"/>
              </w:divBdr>
            </w:div>
            <w:div w:id="2037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400">
      <w:bodyDiv w:val="1"/>
      <w:marLeft w:val="0"/>
      <w:marRight w:val="0"/>
      <w:marTop w:val="0"/>
      <w:marBottom w:val="0"/>
      <w:divBdr>
        <w:top w:val="none" w:sz="0" w:space="0" w:color="auto"/>
        <w:left w:val="none" w:sz="0" w:space="0" w:color="auto"/>
        <w:bottom w:val="none" w:sz="0" w:space="0" w:color="auto"/>
        <w:right w:val="none" w:sz="0" w:space="0" w:color="auto"/>
      </w:divBdr>
      <w:divsChild>
        <w:div w:id="1832090799">
          <w:marLeft w:val="0"/>
          <w:marRight w:val="0"/>
          <w:marTop w:val="0"/>
          <w:marBottom w:val="0"/>
          <w:divBdr>
            <w:top w:val="none" w:sz="0" w:space="0" w:color="auto"/>
            <w:left w:val="none" w:sz="0" w:space="0" w:color="auto"/>
            <w:bottom w:val="none" w:sz="0" w:space="0" w:color="auto"/>
            <w:right w:val="none" w:sz="0" w:space="0" w:color="auto"/>
          </w:divBdr>
          <w:divsChild>
            <w:div w:id="110976642">
              <w:marLeft w:val="0"/>
              <w:marRight w:val="0"/>
              <w:marTop w:val="0"/>
              <w:marBottom w:val="0"/>
              <w:divBdr>
                <w:top w:val="none" w:sz="0" w:space="0" w:color="auto"/>
                <w:left w:val="none" w:sz="0" w:space="0" w:color="auto"/>
                <w:bottom w:val="none" w:sz="0" w:space="0" w:color="auto"/>
                <w:right w:val="none" w:sz="0" w:space="0" w:color="auto"/>
              </w:divBdr>
            </w:div>
            <w:div w:id="605692987">
              <w:marLeft w:val="0"/>
              <w:marRight w:val="0"/>
              <w:marTop w:val="0"/>
              <w:marBottom w:val="0"/>
              <w:divBdr>
                <w:top w:val="none" w:sz="0" w:space="0" w:color="auto"/>
                <w:left w:val="none" w:sz="0" w:space="0" w:color="auto"/>
                <w:bottom w:val="none" w:sz="0" w:space="0" w:color="auto"/>
                <w:right w:val="none" w:sz="0" w:space="0" w:color="auto"/>
              </w:divBdr>
            </w:div>
            <w:div w:id="966081422">
              <w:marLeft w:val="0"/>
              <w:marRight w:val="0"/>
              <w:marTop w:val="0"/>
              <w:marBottom w:val="0"/>
              <w:divBdr>
                <w:top w:val="none" w:sz="0" w:space="0" w:color="auto"/>
                <w:left w:val="none" w:sz="0" w:space="0" w:color="auto"/>
                <w:bottom w:val="none" w:sz="0" w:space="0" w:color="auto"/>
                <w:right w:val="none" w:sz="0" w:space="0" w:color="auto"/>
              </w:divBdr>
            </w:div>
            <w:div w:id="16095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Yong Sheng Tan</cp:lastModifiedBy>
  <cp:revision>9</cp:revision>
  <dcterms:created xsi:type="dcterms:W3CDTF">2023-10-17T12:36:00Z</dcterms:created>
  <dcterms:modified xsi:type="dcterms:W3CDTF">2023-12-11T16:38:00Z</dcterms:modified>
</cp:coreProperties>
</file>